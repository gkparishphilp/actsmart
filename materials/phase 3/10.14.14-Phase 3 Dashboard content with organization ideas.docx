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B65E8" w14:textId="0A8FA8F0" w:rsidR="00E54B7B" w:rsidRPr="004854F6" w:rsidRDefault="00E54B7B" w:rsidP="00E54B7B">
      <w:pPr>
        <w:rPr>
          <w:rFonts w:ascii="Arial" w:hAnsi="Arial" w:cs="Arial"/>
          <w:sz w:val="32"/>
          <w:szCs w:val="22"/>
        </w:rPr>
      </w:pPr>
      <w:bookmarkStart w:id="0" w:name="_GoBack"/>
      <w:bookmarkEnd w:id="0"/>
      <w:commentRangeStart w:id="1"/>
      <w:r w:rsidRPr="004854F6">
        <w:rPr>
          <w:rFonts w:ascii="Arial" w:hAnsi="Arial" w:cs="Arial"/>
          <w:sz w:val="32"/>
          <w:szCs w:val="22"/>
        </w:rPr>
        <w:t xml:space="preserve">Phase </w:t>
      </w:r>
      <w:r w:rsidR="0059729A">
        <w:rPr>
          <w:rFonts w:ascii="Arial" w:hAnsi="Arial" w:cs="Arial"/>
          <w:sz w:val="32"/>
          <w:szCs w:val="22"/>
        </w:rPr>
        <w:t>3</w:t>
      </w:r>
      <w:r w:rsidRPr="004854F6">
        <w:rPr>
          <w:rFonts w:ascii="Arial" w:hAnsi="Arial" w:cs="Arial"/>
          <w:sz w:val="32"/>
          <w:szCs w:val="22"/>
        </w:rPr>
        <w:t xml:space="preserve">: </w:t>
      </w:r>
      <w:r w:rsidR="0059729A">
        <w:rPr>
          <w:rFonts w:ascii="Arial" w:hAnsi="Arial" w:cs="Arial"/>
          <w:sz w:val="32"/>
          <w:szCs w:val="22"/>
        </w:rPr>
        <w:t>Plan</w:t>
      </w:r>
      <w:r w:rsidR="0036382C">
        <w:rPr>
          <w:rFonts w:ascii="Arial" w:hAnsi="Arial" w:cs="Arial"/>
          <w:sz w:val="32"/>
          <w:szCs w:val="22"/>
        </w:rPr>
        <w:t>n</w:t>
      </w:r>
      <w:commentRangeEnd w:id="1"/>
      <w:r w:rsidR="0059729A">
        <w:rPr>
          <w:rFonts w:ascii="Arial" w:hAnsi="Arial" w:cs="Arial"/>
          <w:sz w:val="32"/>
          <w:szCs w:val="22"/>
        </w:rPr>
        <w:t>ing for Implementation and Sustainment</w:t>
      </w:r>
      <w:r w:rsidRPr="004854F6">
        <w:rPr>
          <w:rStyle w:val="CommentReference"/>
          <w:rFonts w:ascii="Arial" w:hAnsi="Arial" w:cs="Arial"/>
          <w:sz w:val="32"/>
          <w:szCs w:val="22"/>
        </w:rPr>
        <w:commentReference w:id="1"/>
      </w:r>
    </w:p>
    <w:p w14:paraId="0221375F" w14:textId="4A59304B" w:rsidR="00E54B7B" w:rsidRPr="00B67E84" w:rsidRDefault="00E54B7B" w:rsidP="004854F6">
      <w:pPr>
        <w:ind w:left="1440" w:hanging="720"/>
        <w:rPr>
          <w:rFonts w:ascii="Arial" w:hAnsi="Arial" w:cs="Arial"/>
          <w:sz w:val="22"/>
          <w:szCs w:val="22"/>
        </w:rPr>
      </w:pPr>
      <w:commentRangeStart w:id="2"/>
      <w:r w:rsidRPr="004854F6">
        <w:rPr>
          <w:rFonts w:ascii="Arial" w:hAnsi="Arial" w:cs="Arial"/>
          <w:sz w:val="22"/>
          <w:szCs w:val="22"/>
          <w:u w:val="single"/>
        </w:rPr>
        <w:t>Goal</w:t>
      </w:r>
      <w:r w:rsidR="004854F6">
        <w:rPr>
          <w:rFonts w:ascii="Arial" w:hAnsi="Arial" w:cs="Arial"/>
          <w:sz w:val="22"/>
          <w:szCs w:val="22"/>
        </w:rPr>
        <w:t>:</w:t>
      </w:r>
      <w:r w:rsidR="004854F6">
        <w:rPr>
          <w:rFonts w:ascii="Arial" w:hAnsi="Arial" w:cs="Arial"/>
          <w:sz w:val="22"/>
          <w:szCs w:val="22"/>
        </w:rPr>
        <w:tab/>
      </w:r>
      <w:r w:rsidR="0059729A">
        <w:rPr>
          <w:rFonts w:ascii="Arial" w:hAnsi="Arial" w:cs="Arial"/>
          <w:sz w:val="22"/>
          <w:szCs w:val="22"/>
        </w:rPr>
        <w:t>Assist the</w:t>
      </w:r>
      <w:r w:rsidR="0036382C">
        <w:rPr>
          <w:rFonts w:ascii="Arial" w:hAnsi="Arial" w:cs="Arial"/>
          <w:sz w:val="22"/>
          <w:szCs w:val="22"/>
        </w:rPr>
        <w:t xml:space="preserve"> implementation team </w:t>
      </w:r>
      <w:r w:rsidR="0059729A">
        <w:rPr>
          <w:rFonts w:ascii="Arial" w:hAnsi="Arial" w:cs="Arial"/>
          <w:sz w:val="22"/>
          <w:szCs w:val="22"/>
        </w:rPr>
        <w:t xml:space="preserve">to plan for adapting the research-based treatment to fit their agency structure, develop the agency-wide training plan, and select specific implementation and sustainment strategies to support </w:t>
      </w:r>
      <w:del w:id="3" w:author="Kelsey Palmer" w:date="2014-10-13T14:20:00Z">
        <w:r w:rsidR="0059729A" w:rsidDel="001018C7">
          <w:rPr>
            <w:rFonts w:ascii="Arial" w:hAnsi="Arial" w:cs="Arial"/>
            <w:sz w:val="22"/>
            <w:szCs w:val="22"/>
          </w:rPr>
          <w:delText xml:space="preserve">to </w:delText>
        </w:r>
      </w:del>
      <w:ins w:id="4" w:author="Kelsey Palmer" w:date="2014-10-13T14:20:00Z">
        <w:r w:rsidR="001018C7">
          <w:rPr>
            <w:rFonts w:ascii="Arial" w:hAnsi="Arial" w:cs="Arial"/>
            <w:sz w:val="22"/>
            <w:szCs w:val="22"/>
          </w:rPr>
          <w:t xml:space="preserve">the </w:t>
        </w:r>
      </w:ins>
      <w:r w:rsidR="0059729A">
        <w:rPr>
          <w:rFonts w:ascii="Arial" w:hAnsi="Arial" w:cs="Arial"/>
          <w:sz w:val="22"/>
          <w:szCs w:val="22"/>
        </w:rPr>
        <w:t>initial and ongoing use of the treatment</w:t>
      </w:r>
      <w:r w:rsidRPr="00B67E84">
        <w:rPr>
          <w:rFonts w:ascii="Arial" w:hAnsi="Arial" w:cs="Arial"/>
          <w:sz w:val="22"/>
          <w:szCs w:val="22"/>
        </w:rPr>
        <w:t>.</w:t>
      </w:r>
      <w:commentRangeEnd w:id="2"/>
      <w:r w:rsidRPr="00B67E84">
        <w:rPr>
          <w:rStyle w:val="CommentReference"/>
          <w:rFonts w:ascii="Arial" w:hAnsi="Arial" w:cs="Arial"/>
          <w:sz w:val="22"/>
          <w:szCs w:val="22"/>
        </w:rPr>
        <w:commentReference w:id="2"/>
      </w:r>
    </w:p>
    <w:p w14:paraId="300A70F9" w14:textId="77777777" w:rsidR="000E0573" w:rsidRDefault="000E0573" w:rsidP="00E54B7B">
      <w:pPr>
        <w:rPr>
          <w:rFonts w:ascii="Arial" w:hAnsi="Arial" w:cs="Arial"/>
          <w:sz w:val="22"/>
          <w:szCs w:val="22"/>
        </w:rPr>
      </w:pPr>
    </w:p>
    <w:tbl>
      <w:tblPr>
        <w:tblStyle w:val="TableGrid"/>
        <w:tblW w:w="0" w:type="auto"/>
        <w:tblLook w:val="04A0" w:firstRow="1" w:lastRow="0" w:firstColumn="1" w:lastColumn="0" w:noHBand="0" w:noVBand="1"/>
      </w:tblPr>
      <w:tblGrid>
        <w:gridCol w:w="7308"/>
        <w:gridCol w:w="7308"/>
      </w:tblGrid>
      <w:tr w:rsidR="000E0573" w14:paraId="42DDEC8A" w14:textId="77777777" w:rsidTr="000E0573">
        <w:tc>
          <w:tcPr>
            <w:tcW w:w="7308" w:type="dxa"/>
          </w:tcPr>
          <w:p w14:paraId="3CAC9A25" w14:textId="15DF3674" w:rsidR="000E0573" w:rsidRPr="0059729A" w:rsidRDefault="000E0573" w:rsidP="000E0573">
            <w:pPr>
              <w:rPr>
                <w:rFonts w:ascii="Arial" w:hAnsi="Arial" w:cs="Arial"/>
                <w:i/>
                <w:sz w:val="22"/>
                <w:szCs w:val="22"/>
              </w:rPr>
            </w:pPr>
            <w:r w:rsidRPr="0059729A">
              <w:rPr>
                <w:rFonts w:ascii="Arial" w:hAnsi="Arial" w:cs="Arial"/>
                <w:i/>
                <w:sz w:val="22"/>
                <w:szCs w:val="22"/>
              </w:rPr>
              <w:t>General Description</w:t>
            </w:r>
          </w:p>
          <w:p w14:paraId="44A24B4B" w14:textId="77777777" w:rsidR="000E0573" w:rsidRPr="0059729A" w:rsidRDefault="000E0573" w:rsidP="000E0573">
            <w:pPr>
              <w:rPr>
                <w:rFonts w:ascii="Arial" w:hAnsi="Arial" w:cs="Arial"/>
                <w:i/>
                <w:sz w:val="22"/>
                <w:szCs w:val="22"/>
              </w:rPr>
            </w:pPr>
          </w:p>
          <w:p w14:paraId="5FB57F2A" w14:textId="77777777" w:rsidR="0059729A" w:rsidRPr="0059729A" w:rsidRDefault="0059729A" w:rsidP="0059729A">
            <w:pPr>
              <w:spacing w:after="200"/>
              <w:rPr>
                <w:rFonts w:ascii="Arial" w:hAnsi="Arial" w:cs="Arial"/>
                <w:sz w:val="22"/>
                <w:szCs w:val="22"/>
              </w:rPr>
            </w:pPr>
            <w:r w:rsidRPr="0059729A">
              <w:rPr>
                <w:rFonts w:ascii="Arial" w:hAnsi="Arial" w:cs="Arial"/>
                <w:sz w:val="22"/>
                <w:szCs w:val="22"/>
              </w:rPr>
              <w:t xml:space="preserve">The purpose of phase 3 is to plan for the implementation of the research-based treatment your agency has selected to adopt. This phase is comprised of three steps that will result in a comprehensive implementation plan. </w:t>
            </w:r>
          </w:p>
          <w:p w14:paraId="7B1F1121" w14:textId="77777777" w:rsidR="0059729A" w:rsidRPr="0059729A" w:rsidRDefault="0059729A" w:rsidP="0059729A">
            <w:pPr>
              <w:spacing w:after="200"/>
              <w:rPr>
                <w:rFonts w:ascii="Arial" w:hAnsi="Arial" w:cs="Arial"/>
                <w:sz w:val="22"/>
                <w:szCs w:val="22"/>
              </w:rPr>
            </w:pPr>
            <w:r w:rsidRPr="0059729A">
              <w:rPr>
                <w:rFonts w:ascii="Arial" w:hAnsi="Arial" w:cs="Arial"/>
                <w:sz w:val="22"/>
                <w:szCs w:val="22"/>
              </w:rPr>
              <w:t xml:space="preserve">These steps include: </w:t>
            </w:r>
          </w:p>
          <w:p w14:paraId="460A66B1" w14:textId="77777777" w:rsidR="0059729A" w:rsidRPr="0059729A" w:rsidRDefault="0059729A" w:rsidP="0059729A">
            <w:pPr>
              <w:pStyle w:val="ListParagraph"/>
              <w:numPr>
                <w:ilvl w:val="0"/>
                <w:numId w:val="16"/>
              </w:numPr>
              <w:spacing w:after="200"/>
              <w:rPr>
                <w:rFonts w:ascii="Arial" w:hAnsi="Arial" w:cs="Arial"/>
                <w:sz w:val="22"/>
                <w:szCs w:val="22"/>
              </w:rPr>
            </w:pPr>
            <w:r w:rsidRPr="0059729A">
              <w:rPr>
                <w:rFonts w:ascii="Arial" w:hAnsi="Arial" w:cs="Arial"/>
                <w:sz w:val="22"/>
                <w:szCs w:val="22"/>
              </w:rPr>
              <w:t>Developing the Adaptation Plan</w:t>
            </w:r>
          </w:p>
          <w:p w14:paraId="2E285C5B" w14:textId="77777777" w:rsidR="0059729A" w:rsidRPr="0059729A" w:rsidRDefault="0059729A" w:rsidP="0059729A">
            <w:pPr>
              <w:pStyle w:val="ListParagraph"/>
              <w:numPr>
                <w:ilvl w:val="0"/>
                <w:numId w:val="16"/>
              </w:numPr>
              <w:spacing w:after="200"/>
              <w:rPr>
                <w:rFonts w:ascii="Arial" w:hAnsi="Arial" w:cs="Arial"/>
                <w:sz w:val="22"/>
                <w:szCs w:val="22"/>
              </w:rPr>
            </w:pPr>
            <w:r w:rsidRPr="0059729A">
              <w:rPr>
                <w:rFonts w:ascii="Arial" w:hAnsi="Arial" w:cs="Arial"/>
                <w:sz w:val="22"/>
                <w:szCs w:val="22"/>
              </w:rPr>
              <w:t xml:space="preserve">Developing the Training Plan, and </w:t>
            </w:r>
          </w:p>
          <w:p w14:paraId="222C3AF9" w14:textId="77777777" w:rsidR="0059729A" w:rsidRPr="0059729A" w:rsidRDefault="0059729A" w:rsidP="0059729A">
            <w:pPr>
              <w:pStyle w:val="ListParagraph"/>
              <w:numPr>
                <w:ilvl w:val="0"/>
                <w:numId w:val="16"/>
              </w:numPr>
              <w:spacing w:after="200"/>
              <w:rPr>
                <w:rFonts w:ascii="Arial" w:hAnsi="Arial" w:cs="Arial"/>
                <w:sz w:val="22"/>
                <w:szCs w:val="22"/>
              </w:rPr>
            </w:pPr>
            <w:r w:rsidRPr="0059729A">
              <w:rPr>
                <w:rFonts w:ascii="Arial" w:hAnsi="Arial" w:cs="Arial"/>
                <w:sz w:val="22"/>
                <w:szCs w:val="22"/>
              </w:rPr>
              <w:t>Developing the Implementation and Sustainment Plan.</w:t>
            </w:r>
          </w:p>
          <w:p w14:paraId="12C9FF7E" w14:textId="77777777" w:rsidR="0059729A" w:rsidRPr="0059729A" w:rsidRDefault="0059729A" w:rsidP="0059729A">
            <w:pPr>
              <w:spacing w:after="200"/>
              <w:rPr>
                <w:rFonts w:ascii="Arial" w:hAnsi="Arial" w:cs="Arial"/>
                <w:sz w:val="22"/>
                <w:szCs w:val="22"/>
              </w:rPr>
            </w:pPr>
            <w:r w:rsidRPr="0059729A">
              <w:rPr>
                <w:rFonts w:ascii="Arial" w:hAnsi="Arial" w:cs="Arial"/>
                <w:sz w:val="22"/>
                <w:szCs w:val="22"/>
              </w:rPr>
              <w:t xml:space="preserve">The plans that are developed in this phase will be carried out in phase 4 to guide and facilitate the successful implementation of the selected treatment. </w:t>
            </w:r>
          </w:p>
          <w:p w14:paraId="59C69F07" w14:textId="6A5B4D87" w:rsidR="000E0573" w:rsidRPr="0059729A" w:rsidRDefault="0059729A" w:rsidP="0059729A">
            <w:pPr>
              <w:spacing w:after="200"/>
              <w:rPr>
                <w:rFonts w:ascii="Arial" w:hAnsi="Arial" w:cs="Arial"/>
                <w:sz w:val="22"/>
                <w:szCs w:val="22"/>
              </w:rPr>
            </w:pPr>
            <w:r w:rsidRPr="0059729A">
              <w:rPr>
                <w:rFonts w:ascii="Arial" w:hAnsi="Arial" w:cs="Arial"/>
                <w:sz w:val="22"/>
                <w:szCs w:val="22"/>
              </w:rPr>
              <w:t>Planning ahead for treatment implementation will allow your agency to increase implementation efficiency, identify and avoid potential barriers and problems, and develop procedures in a thoughtful and proactive manner.</w:t>
            </w:r>
          </w:p>
        </w:tc>
        <w:tc>
          <w:tcPr>
            <w:tcW w:w="7308" w:type="dxa"/>
          </w:tcPr>
          <w:p w14:paraId="188C0222" w14:textId="33504E70" w:rsidR="000E0573" w:rsidRPr="009C47BE" w:rsidRDefault="0059729A" w:rsidP="000E0573">
            <w:pPr>
              <w:rPr>
                <w:rFonts w:ascii="Arial" w:hAnsi="Arial" w:cs="Arial"/>
                <w:sz w:val="22"/>
                <w:szCs w:val="22"/>
              </w:rPr>
            </w:pPr>
            <w:r>
              <w:rPr>
                <w:rFonts w:ascii="Arial" w:hAnsi="Arial" w:cs="Arial"/>
                <w:sz w:val="22"/>
                <w:szCs w:val="22"/>
              </w:rPr>
              <w:t>Phase 3</w:t>
            </w:r>
            <w:r w:rsidR="000E0573" w:rsidRPr="009C47BE">
              <w:rPr>
                <w:rFonts w:ascii="Arial" w:hAnsi="Arial" w:cs="Arial"/>
                <w:sz w:val="22"/>
                <w:szCs w:val="22"/>
              </w:rPr>
              <w:t xml:space="preserve"> </w:t>
            </w:r>
            <w:r w:rsidR="000E0573">
              <w:rPr>
                <w:rFonts w:ascii="Arial" w:hAnsi="Arial" w:cs="Arial"/>
                <w:sz w:val="22"/>
                <w:szCs w:val="22"/>
              </w:rPr>
              <w:t>Progress</w:t>
            </w:r>
          </w:p>
          <w:p w14:paraId="4E3AA18D" w14:textId="21782CCC" w:rsidR="000E0573" w:rsidRDefault="000E0573" w:rsidP="000E0573">
            <w:pPr>
              <w:pStyle w:val="ListParagraph"/>
              <w:numPr>
                <w:ilvl w:val="0"/>
                <w:numId w:val="15"/>
              </w:numPr>
              <w:rPr>
                <w:rFonts w:ascii="Arial" w:hAnsi="Arial" w:cs="Arial"/>
                <w:sz w:val="22"/>
                <w:szCs w:val="22"/>
              </w:rPr>
            </w:pPr>
            <w:commentRangeStart w:id="5"/>
            <w:r w:rsidRPr="009C47BE">
              <w:rPr>
                <w:rFonts w:ascii="Arial" w:hAnsi="Arial" w:cs="Arial"/>
                <w:sz w:val="22"/>
                <w:szCs w:val="22"/>
              </w:rPr>
              <w:t xml:space="preserve">Step 1: </w:t>
            </w:r>
            <w:r w:rsidR="0059729A">
              <w:rPr>
                <w:rFonts w:ascii="Arial" w:hAnsi="Arial" w:cs="Arial"/>
                <w:sz w:val="22"/>
                <w:szCs w:val="22"/>
              </w:rPr>
              <w:t>Develop the Adaptation Plan</w:t>
            </w:r>
            <w:commentRangeEnd w:id="5"/>
            <w:r w:rsidR="00226B8B">
              <w:rPr>
                <w:rStyle w:val="CommentReference"/>
              </w:rPr>
              <w:commentReference w:id="5"/>
            </w:r>
          </w:p>
          <w:p w14:paraId="6D733E78" w14:textId="1673EF86" w:rsidR="00931B32" w:rsidRDefault="00931B32" w:rsidP="0059729A">
            <w:pPr>
              <w:pStyle w:val="ListParagraph"/>
              <w:numPr>
                <w:ilvl w:val="1"/>
                <w:numId w:val="15"/>
              </w:numPr>
              <w:rPr>
                <w:rFonts w:ascii="Arial" w:hAnsi="Arial" w:cs="Arial"/>
                <w:sz w:val="22"/>
                <w:szCs w:val="22"/>
              </w:rPr>
            </w:pPr>
            <w:commentRangeStart w:id="6"/>
            <w:r>
              <w:rPr>
                <w:rFonts w:ascii="Arial" w:hAnsi="Arial" w:cs="Arial"/>
                <w:sz w:val="22"/>
                <w:szCs w:val="22"/>
              </w:rPr>
              <w:t>Activity 1: Gathering Treatment Materials</w:t>
            </w:r>
            <w:commentRangeEnd w:id="6"/>
            <w:r w:rsidR="004F1612">
              <w:rPr>
                <w:rStyle w:val="CommentReference"/>
              </w:rPr>
              <w:commentReference w:id="6"/>
            </w:r>
          </w:p>
          <w:p w14:paraId="1A5B4E7A" w14:textId="512D4C1B" w:rsidR="0059729A" w:rsidRDefault="0059729A" w:rsidP="0059729A">
            <w:pPr>
              <w:pStyle w:val="ListParagraph"/>
              <w:numPr>
                <w:ilvl w:val="1"/>
                <w:numId w:val="15"/>
              </w:numPr>
              <w:rPr>
                <w:rFonts w:ascii="Arial" w:hAnsi="Arial" w:cs="Arial"/>
                <w:sz w:val="22"/>
                <w:szCs w:val="22"/>
              </w:rPr>
            </w:pPr>
            <w:commentRangeStart w:id="7"/>
            <w:r>
              <w:rPr>
                <w:rFonts w:ascii="Arial" w:hAnsi="Arial" w:cs="Arial"/>
                <w:sz w:val="22"/>
                <w:szCs w:val="22"/>
              </w:rPr>
              <w:t xml:space="preserve">Activity </w:t>
            </w:r>
            <w:r w:rsidR="00931B32">
              <w:rPr>
                <w:rFonts w:ascii="Arial" w:hAnsi="Arial" w:cs="Arial"/>
                <w:sz w:val="22"/>
                <w:szCs w:val="22"/>
              </w:rPr>
              <w:t>2</w:t>
            </w:r>
            <w:r>
              <w:rPr>
                <w:rFonts w:ascii="Arial" w:hAnsi="Arial" w:cs="Arial"/>
                <w:sz w:val="22"/>
                <w:szCs w:val="22"/>
              </w:rPr>
              <w:t>: Evaluating Prospective Adaptations to the Treatment</w:t>
            </w:r>
            <w:commentRangeEnd w:id="7"/>
            <w:r>
              <w:rPr>
                <w:rStyle w:val="CommentReference"/>
              </w:rPr>
              <w:commentReference w:id="7"/>
            </w:r>
          </w:p>
          <w:p w14:paraId="1D52C314" w14:textId="53D11087" w:rsidR="0059729A" w:rsidRPr="009C47BE" w:rsidRDefault="0059729A" w:rsidP="0059729A">
            <w:pPr>
              <w:pStyle w:val="ListParagraph"/>
              <w:numPr>
                <w:ilvl w:val="1"/>
                <w:numId w:val="15"/>
              </w:numPr>
              <w:rPr>
                <w:rFonts w:ascii="Arial" w:hAnsi="Arial" w:cs="Arial"/>
                <w:sz w:val="22"/>
                <w:szCs w:val="22"/>
              </w:rPr>
            </w:pPr>
            <w:commentRangeStart w:id="8"/>
            <w:r>
              <w:rPr>
                <w:rFonts w:ascii="Arial" w:hAnsi="Arial" w:cs="Arial"/>
                <w:sz w:val="22"/>
                <w:szCs w:val="22"/>
              </w:rPr>
              <w:t xml:space="preserve">Activity </w:t>
            </w:r>
            <w:r w:rsidR="00931B32">
              <w:rPr>
                <w:rFonts w:ascii="Arial" w:hAnsi="Arial" w:cs="Arial"/>
                <w:sz w:val="22"/>
                <w:szCs w:val="22"/>
              </w:rPr>
              <w:t>3</w:t>
            </w:r>
            <w:r>
              <w:rPr>
                <w:rFonts w:ascii="Arial" w:hAnsi="Arial" w:cs="Arial"/>
                <w:sz w:val="22"/>
                <w:szCs w:val="22"/>
              </w:rPr>
              <w:t>: Treatment Adaptation Plan</w:t>
            </w:r>
            <w:commentRangeEnd w:id="8"/>
            <w:r w:rsidR="00007095">
              <w:rPr>
                <w:rStyle w:val="CommentReference"/>
              </w:rPr>
              <w:commentReference w:id="8"/>
            </w:r>
          </w:p>
          <w:p w14:paraId="3A5477D6" w14:textId="5D76B936" w:rsidR="000E0573" w:rsidRDefault="000E0573" w:rsidP="000E0573">
            <w:pPr>
              <w:pStyle w:val="ListParagraph"/>
              <w:numPr>
                <w:ilvl w:val="0"/>
                <w:numId w:val="15"/>
              </w:numPr>
              <w:rPr>
                <w:rFonts w:ascii="Arial" w:hAnsi="Arial" w:cs="Arial"/>
                <w:sz w:val="22"/>
                <w:szCs w:val="22"/>
              </w:rPr>
            </w:pPr>
            <w:commentRangeStart w:id="9"/>
            <w:r>
              <w:rPr>
                <w:rFonts w:ascii="Arial" w:hAnsi="Arial" w:cs="Arial"/>
                <w:sz w:val="22"/>
                <w:szCs w:val="22"/>
              </w:rPr>
              <w:t xml:space="preserve">Step 2: </w:t>
            </w:r>
            <w:r w:rsidR="000C5396">
              <w:rPr>
                <w:rFonts w:ascii="Arial" w:hAnsi="Arial" w:cs="Arial"/>
                <w:sz w:val="22"/>
                <w:szCs w:val="22"/>
              </w:rPr>
              <w:t>Develop the</w:t>
            </w:r>
            <w:r w:rsidR="0059729A">
              <w:rPr>
                <w:rFonts w:ascii="Arial" w:hAnsi="Arial" w:cs="Arial"/>
                <w:sz w:val="22"/>
                <w:szCs w:val="22"/>
              </w:rPr>
              <w:t xml:space="preserve"> Training Plan</w:t>
            </w:r>
            <w:commentRangeEnd w:id="9"/>
            <w:r w:rsidR="008A636C">
              <w:rPr>
                <w:rStyle w:val="CommentReference"/>
              </w:rPr>
              <w:commentReference w:id="9"/>
            </w:r>
          </w:p>
          <w:p w14:paraId="2EB18159" w14:textId="23AAB7F6" w:rsidR="000E0573" w:rsidRPr="0059729A" w:rsidRDefault="000E0573" w:rsidP="0059729A">
            <w:pPr>
              <w:pStyle w:val="ListParagraph"/>
              <w:numPr>
                <w:ilvl w:val="1"/>
                <w:numId w:val="15"/>
              </w:numPr>
              <w:rPr>
                <w:rFonts w:ascii="Arial" w:hAnsi="Arial" w:cs="Arial"/>
                <w:sz w:val="22"/>
                <w:szCs w:val="22"/>
              </w:rPr>
            </w:pPr>
            <w:commentRangeStart w:id="10"/>
            <w:r>
              <w:rPr>
                <w:rFonts w:ascii="Arial" w:hAnsi="Arial" w:cs="Arial"/>
                <w:sz w:val="22"/>
                <w:szCs w:val="22"/>
              </w:rPr>
              <w:t xml:space="preserve">Activity 1: </w:t>
            </w:r>
            <w:r w:rsidR="0059729A">
              <w:rPr>
                <w:rFonts w:ascii="Arial" w:hAnsi="Arial" w:cs="Arial"/>
                <w:sz w:val="22"/>
                <w:szCs w:val="22"/>
              </w:rPr>
              <w:t>Training Plan</w:t>
            </w:r>
            <w:commentRangeEnd w:id="10"/>
            <w:r w:rsidR="00C22A0F">
              <w:rPr>
                <w:rStyle w:val="CommentReference"/>
              </w:rPr>
              <w:commentReference w:id="10"/>
            </w:r>
          </w:p>
          <w:p w14:paraId="6ABBEFF2" w14:textId="6ED4FF8C" w:rsidR="000E0573" w:rsidRDefault="000E0573" w:rsidP="000E0573">
            <w:pPr>
              <w:pStyle w:val="ListParagraph"/>
              <w:numPr>
                <w:ilvl w:val="0"/>
                <w:numId w:val="15"/>
              </w:numPr>
              <w:rPr>
                <w:rFonts w:ascii="Arial" w:hAnsi="Arial" w:cs="Arial"/>
                <w:sz w:val="22"/>
                <w:szCs w:val="22"/>
              </w:rPr>
            </w:pPr>
            <w:r>
              <w:rPr>
                <w:rFonts w:ascii="Arial" w:hAnsi="Arial" w:cs="Arial"/>
                <w:sz w:val="22"/>
                <w:szCs w:val="22"/>
              </w:rPr>
              <w:t xml:space="preserve">Step 3: </w:t>
            </w:r>
            <w:commentRangeStart w:id="11"/>
            <w:r w:rsidR="0059729A">
              <w:rPr>
                <w:rFonts w:ascii="Arial" w:hAnsi="Arial" w:cs="Arial"/>
                <w:sz w:val="22"/>
                <w:szCs w:val="22"/>
              </w:rPr>
              <w:t>Develop the Implementation and Sustainment Plan</w:t>
            </w:r>
            <w:commentRangeEnd w:id="11"/>
            <w:r w:rsidR="00DF1EC6">
              <w:rPr>
                <w:rStyle w:val="CommentReference"/>
              </w:rPr>
              <w:commentReference w:id="11"/>
            </w:r>
          </w:p>
          <w:p w14:paraId="46F11518" w14:textId="05098184" w:rsidR="000E0573" w:rsidRPr="002A63CA" w:rsidRDefault="000E0573" w:rsidP="000E0573">
            <w:pPr>
              <w:pStyle w:val="ListParagraph"/>
              <w:numPr>
                <w:ilvl w:val="1"/>
                <w:numId w:val="15"/>
              </w:numPr>
              <w:rPr>
                <w:rFonts w:ascii="Arial" w:hAnsi="Arial" w:cs="Arial"/>
                <w:sz w:val="22"/>
                <w:szCs w:val="22"/>
              </w:rPr>
            </w:pPr>
            <w:commentRangeStart w:id="12"/>
            <w:r>
              <w:rPr>
                <w:rFonts w:ascii="Arial" w:hAnsi="Arial" w:cs="Arial"/>
                <w:sz w:val="22"/>
                <w:szCs w:val="22"/>
              </w:rPr>
              <w:t xml:space="preserve">Activity 1: </w:t>
            </w:r>
            <w:r w:rsidR="0059729A">
              <w:rPr>
                <w:rFonts w:ascii="Arial" w:hAnsi="Arial" w:cs="Arial"/>
                <w:sz w:val="22"/>
                <w:szCs w:val="22"/>
              </w:rPr>
              <w:t>Implementation and Sustainment Plan</w:t>
            </w:r>
            <w:commentRangeEnd w:id="12"/>
            <w:r w:rsidR="00C22A0F">
              <w:rPr>
                <w:rStyle w:val="CommentReference"/>
              </w:rPr>
              <w:commentReference w:id="12"/>
            </w:r>
          </w:p>
          <w:p w14:paraId="33CFB84B" w14:textId="77777777" w:rsidR="000E0573" w:rsidRDefault="000E0573" w:rsidP="00E54B7B">
            <w:pPr>
              <w:rPr>
                <w:rFonts w:ascii="Arial" w:hAnsi="Arial" w:cs="Arial"/>
                <w:sz w:val="22"/>
                <w:szCs w:val="22"/>
              </w:rPr>
            </w:pPr>
          </w:p>
        </w:tc>
      </w:tr>
    </w:tbl>
    <w:p w14:paraId="1B9CC88A" w14:textId="77777777" w:rsidR="000E0573" w:rsidRDefault="000E0573" w:rsidP="00E54B7B">
      <w:pPr>
        <w:rPr>
          <w:rFonts w:ascii="Arial" w:hAnsi="Arial" w:cs="Arial"/>
          <w:sz w:val="22"/>
          <w:szCs w:val="22"/>
        </w:rPr>
      </w:pPr>
    </w:p>
    <w:p w14:paraId="3BB31761" w14:textId="3071DD20" w:rsidR="00E54B7B" w:rsidRPr="00B67E84" w:rsidRDefault="00E54B7B" w:rsidP="00E54B7B">
      <w:pPr>
        <w:rPr>
          <w:rFonts w:ascii="Arial" w:hAnsi="Arial" w:cs="Arial"/>
          <w:sz w:val="22"/>
          <w:szCs w:val="22"/>
        </w:rPr>
      </w:pPr>
    </w:p>
    <w:p w14:paraId="5A561DD0" w14:textId="296D399B" w:rsidR="002A63CA" w:rsidRDefault="002A63CA" w:rsidP="00FD479D">
      <w:pPr>
        <w:ind w:right="8190"/>
        <w:rPr>
          <w:rFonts w:ascii="Arial" w:hAnsi="Arial" w:cs="Arial"/>
          <w:sz w:val="22"/>
          <w:szCs w:val="22"/>
        </w:rPr>
      </w:pPr>
      <w:commentRangeStart w:id="13"/>
      <w:r>
        <w:rPr>
          <w:rFonts w:ascii="Arial" w:hAnsi="Arial" w:cs="Arial"/>
          <w:sz w:val="22"/>
          <w:szCs w:val="22"/>
        </w:rPr>
        <w:t>XX</w:t>
      </w:r>
      <w:commentRangeEnd w:id="13"/>
      <w:r>
        <w:rPr>
          <w:rStyle w:val="CommentReference"/>
        </w:rPr>
        <w:commentReference w:id="13"/>
      </w:r>
    </w:p>
    <w:p w14:paraId="34C29F7C" w14:textId="77777777" w:rsidR="002A63CA" w:rsidRDefault="002A63CA" w:rsidP="00FD479D">
      <w:pPr>
        <w:ind w:right="8190"/>
        <w:rPr>
          <w:rFonts w:ascii="Arial" w:hAnsi="Arial" w:cs="Arial"/>
          <w:sz w:val="22"/>
          <w:szCs w:val="22"/>
        </w:rPr>
      </w:pPr>
    </w:p>
    <w:tbl>
      <w:tblPr>
        <w:tblStyle w:val="TableGrid"/>
        <w:tblW w:w="0" w:type="auto"/>
        <w:tblLook w:val="04A0" w:firstRow="1" w:lastRow="0" w:firstColumn="1" w:lastColumn="0" w:noHBand="0" w:noVBand="1"/>
      </w:tblPr>
      <w:tblGrid>
        <w:gridCol w:w="2924"/>
        <w:gridCol w:w="2923"/>
        <w:gridCol w:w="2923"/>
        <w:gridCol w:w="2923"/>
        <w:gridCol w:w="2923"/>
      </w:tblGrid>
      <w:tr w:rsidR="00FD43AA" w14:paraId="379BC5FA" w14:textId="362EFF03" w:rsidTr="00FD43AA">
        <w:tc>
          <w:tcPr>
            <w:tcW w:w="219" w:type="dxa"/>
          </w:tcPr>
          <w:p w14:paraId="09D7903C" w14:textId="2DC50FBC" w:rsidR="00FD43AA" w:rsidRDefault="00FD43AA" w:rsidP="00FD479D">
            <w:pPr>
              <w:ind w:right="8190"/>
              <w:rPr>
                <w:rFonts w:ascii="Arial" w:hAnsi="Arial" w:cs="Arial"/>
                <w:sz w:val="22"/>
                <w:szCs w:val="22"/>
              </w:rPr>
            </w:pPr>
            <w:commentRangeStart w:id="14"/>
            <w:r>
              <w:rPr>
                <w:rFonts w:ascii="Arial" w:hAnsi="Arial" w:cs="Arial"/>
                <w:sz w:val="22"/>
                <w:szCs w:val="22"/>
              </w:rPr>
              <w:t>X</w:t>
            </w:r>
            <w:commentRangeEnd w:id="14"/>
            <w:r>
              <w:rPr>
                <w:rStyle w:val="CommentReference"/>
              </w:rPr>
              <w:commentReference w:id="14"/>
            </w:r>
          </w:p>
        </w:tc>
        <w:tc>
          <w:tcPr>
            <w:tcW w:w="3600" w:type="dxa"/>
          </w:tcPr>
          <w:p w14:paraId="5BA69A9F" w14:textId="3CD31BA0" w:rsidR="00FD43AA" w:rsidRDefault="00FD43AA" w:rsidP="00FD479D">
            <w:pPr>
              <w:ind w:right="8190"/>
              <w:rPr>
                <w:rFonts w:ascii="Arial" w:hAnsi="Arial" w:cs="Arial"/>
                <w:sz w:val="22"/>
                <w:szCs w:val="22"/>
              </w:rPr>
            </w:pPr>
            <w:commentRangeStart w:id="15"/>
            <w:r>
              <w:rPr>
                <w:rFonts w:ascii="Arial" w:hAnsi="Arial" w:cs="Arial"/>
                <w:sz w:val="22"/>
                <w:szCs w:val="22"/>
              </w:rPr>
              <w:t>X</w:t>
            </w:r>
            <w:commentRangeEnd w:id="15"/>
            <w:r>
              <w:rPr>
                <w:rStyle w:val="CommentReference"/>
              </w:rPr>
              <w:commentReference w:id="15"/>
            </w:r>
          </w:p>
        </w:tc>
        <w:tc>
          <w:tcPr>
            <w:tcW w:w="3599" w:type="dxa"/>
          </w:tcPr>
          <w:p w14:paraId="2186A42C" w14:textId="1DA9DBB1" w:rsidR="00FD43AA" w:rsidRDefault="00FD43AA" w:rsidP="00FD479D">
            <w:pPr>
              <w:ind w:right="8190"/>
              <w:rPr>
                <w:rFonts w:ascii="Arial" w:hAnsi="Arial" w:cs="Arial"/>
                <w:sz w:val="22"/>
                <w:szCs w:val="22"/>
              </w:rPr>
            </w:pPr>
            <w:commentRangeStart w:id="16"/>
            <w:r>
              <w:rPr>
                <w:rFonts w:ascii="Arial" w:hAnsi="Arial" w:cs="Arial"/>
                <w:sz w:val="22"/>
                <w:szCs w:val="22"/>
              </w:rPr>
              <w:t>X</w:t>
            </w:r>
            <w:commentRangeEnd w:id="16"/>
            <w:r>
              <w:rPr>
                <w:rStyle w:val="CommentReference"/>
              </w:rPr>
              <w:commentReference w:id="16"/>
            </w:r>
          </w:p>
        </w:tc>
        <w:tc>
          <w:tcPr>
            <w:tcW w:w="3599" w:type="dxa"/>
          </w:tcPr>
          <w:p w14:paraId="455500BA" w14:textId="185DDFA2" w:rsidR="00FD43AA" w:rsidRDefault="00FD43AA" w:rsidP="00FD479D">
            <w:pPr>
              <w:ind w:right="8190"/>
              <w:rPr>
                <w:rFonts w:ascii="Arial" w:hAnsi="Arial" w:cs="Arial"/>
                <w:sz w:val="22"/>
                <w:szCs w:val="22"/>
              </w:rPr>
            </w:pPr>
            <w:commentRangeStart w:id="17"/>
            <w:r>
              <w:rPr>
                <w:rFonts w:ascii="Arial" w:hAnsi="Arial" w:cs="Arial"/>
                <w:sz w:val="22"/>
                <w:szCs w:val="22"/>
              </w:rPr>
              <w:t>X</w:t>
            </w:r>
            <w:commentRangeEnd w:id="17"/>
            <w:r>
              <w:rPr>
                <w:rStyle w:val="CommentReference"/>
              </w:rPr>
              <w:commentReference w:id="17"/>
            </w:r>
          </w:p>
        </w:tc>
        <w:tc>
          <w:tcPr>
            <w:tcW w:w="3599" w:type="dxa"/>
          </w:tcPr>
          <w:p w14:paraId="6909CA1E" w14:textId="64590485" w:rsidR="00FD43AA" w:rsidRDefault="00FD43AA" w:rsidP="00FD479D">
            <w:pPr>
              <w:ind w:right="8190"/>
              <w:rPr>
                <w:rFonts w:ascii="Arial" w:hAnsi="Arial" w:cs="Arial"/>
                <w:sz w:val="22"/>
                <w:szCs w:val="22"/>
              </w:rPr>
            </w:pPr>
            <w:commentRangeStart w:id="18"/>
            <w:r>
              <w:rPr>
                <w:rFonts w:ascii="Arial" w:hAnsi="Arial" w:cs="Arial"/>
                <w:sz w:val="22"/>
                <w:szCs w:val="22"/>
              </w:rPr>
              <w:t>X</w:t>
            </w:r>
            <w:commentRangeEnd w:id="18"/>
            <w:r>
              <w:rPr>
                <w:rStyle w:val="CommentReference"/>
              </w:rPr>
              <w:commentReference w:id="18"/>
            </w:r>
          </w:p>
        </w:tc>
      </w:tr>
    </w:tbl>
    <w:p w14:paraId="45A2470D" w14:textId="77777777" w:rsidR="0059729A" w:rsidRDefault="0059729A" w:rsidP="00FD479D">
      <w:pPr>
        <w:ind w:right="8190"/>
        <w:rPr>
          <w:rFonts w:ascii="Arial" w:hAnsi="Arial" w:cs="Arial"/>
          <w:sz w:val="22"/>
          <w:szCs w:val="22"/>
        </w:rPr>
      </w:pPr>
    </w:p>
    <w:sectPr w:rsidR="0059729A" w:rsidSect="00E54B7B">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my Drahota" w:date="2014-08-30T08:46:00Z" w:initials="AD">
    <w:p w14:paraId="0D3B5376" w14:textId="77777777" w:rsidR="00F25411" w:rsidRDefault="00F25411" w:rsidP="00E54B7B">
      <w:pPr>
        <w:pStyle w:val="CommentText"/>
      </w:pPr>
      <w:r>
        <w:rPr>
          <w:rStyle w:val="CommentReference"/>
        </w:rPr>
        <w:annotationRef/>
      </w:r>
      <w:proofErr w:type="spellStart"/>
      <w:r>
        <w:t>Gk</w:t>
      </w:r>
      <w:proofErr w:type="spellEnd"/>
      <w:r>
        <w:t>: This is the title of this dashboard. Perhaps it should go toward the top and to the left (if the ACT SMART logo will be at the right, along with the tabs) or perhaps underneath it.</w:t>
      </w:r>
    </w:p>
  </w:comment>
  <w:comment w:id="2" w:author="Amy Drahota" w:date="2014-08-30T08:46:00Z" w:initials="AD">
    <w:p w14:paraId="37FD884B" w14:textId="77777777" w:rsidR="00F25411" w:rsidRDefault="00F25411" w:rsidP="00E54B7B">
      <w:pPr>
        <w:pStyle w:val="CommentText"/>
      </w:pPr>
      <w:r>
        <w:rPr>
          <w:rStyle w:val="CommentReference"/>
        </w:rPr>
        <w:annotationRef/>
      </w:r>
      <w:r>
        <w:t>I don’t know if this should be in a different dashboard “box” or section than the name of the phase or if it should be within the same “box” or section as the name above. Your guidance would be helpful.</w:t>
      </w:r>
    </w:p>
  </w:comment>
  <w:comment w:id="5" w:author="Amy Drahota" w:date="2014-09-04T13:04:00Z" w:initials="AD">
    <w:p w14:paraId="043217F2" w14:textId="21E37781" w:rsidR="00F25411" w:rsidRDefault="00F25411">
      <w:pPr>
        <w:pStyle w:val="CommentText"/>
      </w:pPr>
      <w:r>
        <w:rPr>
          <w:rStyle w:val="CommentReference"/>
        </w:rPr>
        <w:annotationRef/>
      </w:r>
      <w:proofErr w:type="spellStart"/>
      <w:r>
        <w:t>Gk</w:t>
      </w:r>
      <w:proofErr w:type="spellEnd"/>
      <w:r>
        <w:t>: Please link to the content: Phase 3 Step 1 instructions.doc</w:t>
      </w:r>
    </w:p>
  </w:comment>
  <w:comment w:id="6" w:author="Amy Drahota" w:date="2014-09-04T17:57:00Z" w:initials="AD">
    <w:p w14:paraId="5558B8C5" w14:textId="48E9ADE0" w:rsidR="00F25411" w:rsidRDefault="00F25411">
      <w:pPr>
        <w:pStyle w:val="CommentText"/>
      </w:pPr>
      <w:r>
        <w:rPr>
          <w:rStyle w:val="CommentReference"/>
        </w:rPr>
        <w:annotationRef/>
      </w:r>
      <w:r>
        <w:t>Link to the content: Phase 3 Step 1 activity 1.doc</w:t>
      </w:r>
    </w:p>
  </w:comment>
  <w:comment w:id="7" w:author="Amy Drahota" w:date="2014-09-04T13:41:00Z" w:initials="AD">
    <w:p w14:paraId="7D8C84AD" w14:textId="66544F63" w:rsidR="00F25411" w:rsidRDefault="00F25411">
      <w:pPr>
        <w:pStyle w:val="CommentText"/>
      </w:pPr>
      <w:r>
        <w:rPr>
          <w:rStyle w:val="CommentReference"/>
        </w:rPr>
        <w:annotationRef/>
      </w:r>
      <w:r>
        <w:t>Link to content from Phase 3 Step 1 Activity 2.doc</w:t>
      </w:r>
    </w:p>
  </w:comment>
  <w:comment w:id="8" w:author="Amy Drahota" w:date="2014-09-04T17:57:00Z" w:initials="AD">
    <w:p w14:paraId="73DEDCE3" w14:textId="0470667C" w:rsidR="00F25411" w:rsidRDefault="00F25411">
      <w:pPr>
        <w:pStyle w:val="CommentText"/>
      </w:pPr>
      <w:r>
        <w:rPr>
          <w:rStyle w:val="CommentReference"/>
        </w:rPr>
        <w:annotationRef/>
      </w:r>
      <w:r>
        <w:t>Link to the activity page with content: Phase 3 Step 1 Activity 3.doc</w:t>
      </w:r>
    </w:p>
  </w:comment>
  <w:comment w:id="9" w:author="Amy Drahota" w:date="2014-09-04T12:26:00Z" w:initials="AD">
    <w:p w14:paraId="26F7B37C" w14:textId="1F12B661" w:rsidR="00F25411" w:rsidRDefault="00F25411">
      <w:pPr>
        <w:pStyle w:val="CommentText"/>
      </w:pPr>
      <w:r>
        <w:rPr>
          <w:rStyle w:val="CommentReference"/>
        </w:rPr>
        <w:annotationRef/>
      </w:r>
      <w:r>
        <w:t>Link to Phase 3 Step 2 detailed instructions.doc</w:t>
      </w:r>
    </w:p>
  </w:comment>
  <w:comment w:id="10" w:author="Amy Drahota" w:date="2014-09-04T17:57:00Z" w:initials="AD">
    <w:p w14:paraId="754F9A77" w14:textId="128AD5BF" w:rsidR="00F25411" w:rsidRDefault="00F25411">
      <w:pPr>
        <w:pStyle w:val="CommentText"/>
      </w:pPr>
      <w:r>
        <w:rPr>
          <w:rStyle w:val="CommentReference"/>
        </w:rPr>
        <w:annotationRef/>
      </w:r>
      <w:r>
        <w:t>Link to the activity page with content: Phase 3 Step 2 Activity 1.doc</w:t>
      </w:r>
    </w:p>
  </w:comment>
  <w:comment w:id="11" w:author="Amy Drahota" w:date="2014-09-04T13:04:00Z" w:initials="AD">
    <w:p w14:paraId="37DD5C04" w14:textId="359F8098" w:rsidR="00F25411" w:rsidRDefault="00F25411">
      <w:pPr>
        <w:pStyle w:val="CommentText"/>
      </w:pPr>
      <w:r>
        <w:rPr>
          <w:rStyle w:val="CommentReference"/>
        </w:rPr>
        <w:annotationRef/>
      </w:r>
      <w:r>
        <w:t>Link to content: Phase 3 Step 3 detailed instructions.doc</w:t>
      </w:r>
    </w:p>
  </w:comment>
  <w:comment w:id="12" w:author="Amy Drahota" w:date="2014-09-04T13:02:00Z" w:initials="AD">
    <w:p w14:paraId="4EA9298F" w14:textId="1A5CCDCB" w:rsidR="00F25411" w:rsidRDefault="00F25411">
      <w:pPr>
        <w:pStyle w:val="CommentText"/>
      </w:pPr>
      <w:r>
        <w:rPr>
          <w:rStyle w:val="CommentReference"/>
        </w:rPr>
        <w:annotationRef/>
      </w:r>
      <w:r>
        <w:t>Link to the activity page with content: Phase 3 Step 3 Activity 1</w:t>
      </w:r>
    </w:p>
  </w:comment>
  <w:comment w:id="13" w:author="Amy Drahota" w:date="2014-09-04T12:45:00Z" w:initials="AD">
    <w:p w14:paraId="5E47B5D1" w14:textId="3CABE47A" w:rsidR="00F25411" w:rsidRDefault="00F25411">
      <w:pPr>
        <w:pStyle w:val="CommentText"/>
      </w:pPr>
      <w:r>
        <w:rPr>
          <w:rStyle w:val="CommentReference"/>
        </w:rPr>
        <w:annotationRef/>
      </w:r>
      <w:r>
        <w:t xml:space="preserve">Let’s have a box/section titled: “Treatment: ”. The information that will populate this field will be from Phase 2 Step 1 Activity 1. This box/section will no longer need to be expandable because people will have only chosen one treatment at this point. </w:t>
      </w:r>
    </w:p>
  </w:comment>
  <w:comment w:id="14" w:author="Amy Drahota" w:date="2014-09-08T13:00:00Z" w:initials="AD">
    <w:p w14:paraId="7BF97323" w14:textId="565C6742" w:rsidR="00F25411" w:rsidRDefault="00F25411">
      <w:pPr>
        <w:pStyle w:val="CommentText"/>
      </w:pPr>
      <w:r>
        <w:rPr>
          <w:rStyle w:val="CommentReference"/>
        </w:rPr>
        <w:annotationRef/>
      </w:r>
      <w:r>
        <w:t>Please title this box/ section: "Gathering Treatment Materials". This box/section will be comprised of the specific headers that are check marked on teh activity, "Phase 3 Step 1 Activity 1".</w:t>
      </w:r>
    </w:p>
  </w:comment>
  <w:comment w:id="15" w:author="Amy Drahota" w:date="2014-09-08T12:55:00Z" w:initials="AD">
    <w:p w14:paraId="460F44C6" w14:textId="628AC69D" w:rsidR="00F25411" w:rsidRDefault="00F25411">
      <w:pPr>
        <w:pStyle w:val="CommentText"/>
      </w:pPr>
      <w:r>
        <w:rPr>
          <w:rStyle w:val="CommentReference"/>
        </w:rPr>
        <w:annotationRef/>
      </w:r>
      <w:r>
        <w:t>Please title this box/section: “Evaluating Prospective Adaptations to the Treatment”. The box will be comprised of “None" or "Prospective Adaptations identified".</w:t>
      </w:r>
    </w:p>
  </w:comment>
  <w:comment w:id="16" w:author="Amy Drahota" w:date="2014-09-11T13:32:00Z" w:initials="AD">
    <w:p w14:paraId="7BA1D153" w14:textId="163B8473" w:rsidR="00F25411" w:rsidRDefault="00F25411">
      <w:pPr>
        <w:pStyle w:val="CommentText"/>
      </w:pPr>
      <w:r>
        <w:rPr>
          <w:rStyle w:val="CommentReference"/>
        </w:rPr>
        <w:annotationRef/>
      </w:r>
      <w:r w:rsidRPr="00C739BF">
        <w:rPr>
          <w:highlight w:val="yellow"/>
        </w:rPr>
        <w:t>Please title this box/ section: “Treatment Adaptation Plan”. This box/section will contain the number of headers originally selected in activity 2 ("Phase 3 Step 1 Activity 2" content) and will say, "# of Planned Adaptations". then will have the number that have been completed, partially completed and not completed. For example, when a user completes all of the boxes on the activity for a specific header (e.g., tailoring</w:t>
      </w:r>
      <w:r w:rsidR="00C739BF" w:rsidRPr="00C739BF">
        <w:rPr>
          <w:highlight w:val="yellow"/>
        </w:rPr>
        <w:t>/Tweaking/refining materials...), it will say "1 Completed". If a user completes some of hte boxes for a header, it will then be "logged" as partially completed, and then if a user hasn't done anything for a specific header, it will be "logged" as not completed. Hope this makes sense. Happy to talk through this with you more next Wednesday. ~Amy</w:t>
      </w:r>
    </w:p>
  </w:comment>
  <w:comment w:id="17" w:author="Amy Drahota" w:date="2014-09-08T12:00:00Z" w:initials="AD">
    <w:p w14:paraId="171F304B" w14:textId="16B239DC" w:rsidR="00F25411" w:rsidRDefault="00F25411">
      <w:pPr>
        <w:pStyle w:val="CommentText"/>
      </w:pPr>
      <w:r>
        <w:rPr>
          <w:rStyle w:val="CommentReference"/>
        </w:rPr>
        <w:annotationRef/>
      </w:r>
      <w:r>
        <w:t>Please title this box/ section: “Training Plan”. It should contain whether the "External Training Plan completed" and/or "Internal Training Plan completed" when these specific sections are completed (from the activity, "Phase 3 Step 2 Activity 1").</w:t>
      </w:r>
    </w:p>
  </w:comment>
  <w:comment w:id="18" w:author="Amy Drahota" w:date="2014-09-11T13:32:00Z" w:initials="AD">
    <w:p w14:paraId="6C7F83B1" w14:textId="3F3208AB" w:rsidR="00F25411" w:rsidRDefault="00F25411">
      <w:pPr>
        <w:pStyle w:val="CommentText"/>
      </w:pPr>
      <w:r>
        <w:rPr>
          <w:rStyle w:val="CommentReference"/>
        </w:rPr>
        <w:annotationRef/>
      </w:r>
      <w:r w:rsidRPr="00C739BF">
        <w:rPr>
          <w:highlight w:val="yellow"/>
        </w:rPr>
        <w:t xml:space="preserve">Please title this box/section: “Implementation and Sustainment Plan”. </w:t>
      </w:r>
      <w:r w:rsidR="00410C58" w:rsidRPr="00C739BF">
        <w:rPr>
          <w:highlight w:val="yellow"/>
        </w:rPr>
        <w:t xml:space="preserve">This box/section will contain the number of headers selected in </w:t>
      </w:r>
      <w:r w:rsidR="00C739BF" w:rsidRPr="00C739BF">
        <w:rPr>
          <w:highlight w:val="yellow"/>
        </w:rPr>
        <w:t>this activity</w:t>
      </w:r>
      <w:r w:rsidR="00410C58" w:rsidRPr="00C739BF">
        <w:rPr>
          <w:highlight w:val="yellow"/>
        </w:rPr>
        <w:t xml:space="preserve"> ("Phase 3 Step </w:t>
      </w:r>
      <w:r w:rsidR="00C739BF" w:rsidRPr="00C739BF">
        <w:rPr>
          <w:highlight w:val="yellow"/>
        </w:rPr>
        <w:t>3</w:t>
      </w:r>
      <w:r w:rsidR="00410C58" w:rsidRPr="00C739BF">
        <w:rPr>
          <w:highlight w:val="yellow"/>
        </w:rPr>
        <w:t xml:space="preserve"> Activity </w:t>
      </w:r>
      <w:r w:rsidR="00C739BF" w:rsidRPr="00C739BF">
        <w:rPr>
          <w:highlight w:val="yellow"/>
        </w:rPr>
        <w:t>1</w:t>
      </w:r>
      <w:r w:rsidR="00410C58" w:rsidRPr="00C739BF">
        <w:rPr>
          <w:highlight w:val="yellow"/>
        </w:rPr>
        <w:t xml:space="preserve">" content) and will say, "# of </w:t>
      </w:r>
      <w:r w:rsidR="00C739BF" w:rsidRPr="00C739BF">
        <w:rPr>
          <w:highlight w:val="yellow"/>
        </w:rPr>
        <w:t xml:space="preserve">Implementation and Sustainment Strategies"; </w:t>
      </w:r>
      <w:r w:rsidR="00410C58" w:rsidRPr="00C739BF">
        <w:rPr>
          <w:highlight w:val="yellow"/>
        </w:rPr>
        <w:t>then will have the number that have been completed, partial</w:t>
      </w:r>
      <w:r w:rsidR="00C739BF" w:rsidRPr="00C739BF">
        <w:rPr>
          <w:highlight w:val="yellow"/>
        </w:rPr>
        <w:t>ly completed and not completed (similar to Phase 3 Step 1 Activity 3.</w:t>
      </w:r>
      <w:r w:rsidR="00410C58" w:rsidRPr="00C739BF">
        <w:rPr>
          <w:highlight w:val="yellow"/>
        </w:rPr>
        <w:t xml:space="preserve"> Hope this makes sense. Happy to talk through this with you more next Wednesday. ~Amy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971"/>
    <w:multiLevelType w:val="hybridMultilevel"/>
    <w:tmpl w:val="41E67D1A"/>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244E0"/>
    <w:multiLevelType w:val="hybridMultilevel"/>
    <w:tmpl w:val="EA4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C08DC"/>
    <w:multiLevelType w:val="hybridMultilevel"/>
    <w:tmpl w:val="FC62E958"/>
    <w:lvl w:ilvl="0" w:tplc="FA0E79B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928E6"/>
    <w:multiLevelType w:val="hybridMultilevel"/>
    <w:tmpl w:val="6EFAF416"/>
    <w:lvl w:ilvl="0" w:tplc="FA0E79B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3C3E71"/>
    <w:multiLevelType w:val="hybridMultilevel"/>
    <w:tmpl w:val="90D6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C192F"/>
    <w:multiLevelType w:val="hybridMultilevel"/>
    <w:tmpl w:val="BCE05D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67032F"/>
    <w:multiLevelType w:val="hybridMultilevel"/>
    <w:tmpl w:val="B992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42E85"/>
    <w:multiLevelType w:val="hybridMultilevel"/>
    <w:tmpl w:val="CC708D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9695E"/>
    <w:multiLevelType w:val="hybridMultilevel"/>
    <w:tmpl w:val="E580E09E"/>
    <w:lvl w:ilvl="0" w:tplc="FA0E79B8">
      <w:start w:val="1"/>
      <w:numFmt w:val="bullet"/>
      <w:lvlText w:val=""/>
      <w:lvlJc w:val="left"/>
      <w:pPr>
        <w:ind w:left="720" w:hanging="360"/>
      </w:pPr>
      <w:rPr>
        <w:rFonts w:ascii="Wingdings" w:hAnsi="Wingdings" w:hint="default"/>
      </w:rPr>
    </w:lvl>
    <w:lvl w:ilvl="1" w:tplc="FA0E79B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9C4E69"/>
    <w:multiLevelType w:val="hybridMultilevel"/>
    <w:tmpl w:val="CD34EB64"/>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075A8E"/>
    <w:multiLevelType w:val="hybridMultilevel"/>
    <w:tmpl w:val="A462F166"/>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E02B7"/>
    <w:multiLevelType w:val="hybridMultilevel"/>
    <w:tmpl w:val="CB6C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4717A3"/>
    <w:multiLevelType w:val="hybridMultilevel"/>
    <w:tmpl w:val="F01611DA"/>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AC59F7"/>
    <w:multiLevelType w:val="hybridMultilevel"/>
    <w:tmpl w:val="88BC4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946F9B"/>
    <w:multiLevelType w:val="hybridMultilevel"/>
    <w:tmpl w:val="C3FC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EC47C0"/>
    <w:multiLevelType w:val="hybridMultilevel"/>
    <w:tmpl w:val="FFFAD0DC"/>
    <w:lvl w:ilvl="0" w:tplc="FA0E79B8">
      <w:start w:val="1"/>
      <w:numFmt w:val="bullet"/>
      <w:lvlText w:val=""/>
      <w:lvlJc w:val="left"/>
      <w:pPr>
        <w:ind w:left="720" w:hanging="360"/>
      </w:pPr>
      <w:rPr>
        <w:rFonts w:ascii="Wingdings" w:hAnsi="Wingdings" w:hint="default"/>
      </w:rPr>
    </w:lvl>
    <w:lvl w:ilvl="1" w:tplc="FA0E79B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7"/>
  </w:num>
  <w:num w:numId="5">
    <w:abstractNumId w:val="0"/>
  </w:num>
  <w:num w:numId="6">
    <w:abstractNumId w:val="12"/>
  </w:num>
  <w:num w:numId="7">
    <w:abstractNumId w:val="9"/>
  </w:num>
  <w:num w:numId="8">
    <w:abstractNumId w:val="14"/>
  </w:num>
  <w:num w:numId="9">
    <w:abstractNumId w:val="11"/>
  </w:num>
  <w:num w:numId="10">
    <w:abstractNumId w:val="1"/>
  </w:num>
  <w:num w:numId="11">
    <w:abstractNumId w:val="6"/>
  </w:num>
  <w:num w:numId="12">
    <w:abstractNumId w:val="3"/>
  </w:num>
  <w:num w:numId="13">
    <w:abstractNumId w:val="15"/>
  </w:num>
  <w:num w:numId="14">
    <w:abstractNumId w:val="5"/>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B"/>
    <w:rsid w:val="00007095"/>
    <w:rsid w:val="0004137E"/>
    <w:rsid w:val="0006246C"/>
    <w:rsid w:val="000A2521"/>
    <w:rsid w:val="000C5396"/>
    <w:rsid w:val="000D4186"/>
    <w:rsid w:val="000E0573"/>
    <w:rsid w:val="001018C7"/>
    <w:rsid w:val="00160029"/>
    <w:rsid w:val="001A790C"/>
    <w:rsid w:val="001F7EF9"/>
    <w:rsid w:val="00226B8B"/>
    <w:rsid w:val="00244813"/>
    <w:rsid w:val="002A63CA"/>
    <w:rsid w:val="002C0BF9"/>
    <w:rsid w:val="002F0F26"/>
    <w:rsid w:val="0036382C"/>
    <w:rsid w:val="00410C58"/>
    <w:rsid w:val="004854F6"/>
    <w:rsid w:val="004E2E84"/>
    <w:rsid w:val="004F1612"/>
    <w:rsid w:val="004F3338"/>
    <w:rsid w:val="00503812"/>
    <w:rsid w:val="0059729A"/>
    <w:rsid w:val="005D7B58"/>
    <w:rsid w:val="006108C5"/>
    <w:rsid w:val="006423AE"/>
    <w:rsid w:val="006556EA"/>
    <w:rsid w:val="006E3499"/>
    <w:rsid w:val="00733414"/>
    <w:rsid w:val="00787641"/>
    <w:rsid w:val="007C2E9A"/>
    <w:rsid w:val="008A636C"/>
    <w:rsid w:val="00931B32"/>
    <w:rsid w:val="009759D9"/>
    <w:rsid w:val="009C47BE"/>
    <w:rsid w:val="00AE5E4A"/>
    <w:rsid w:val="00B30E34"/>
    <w:rsid w:val="00B67E84"/>
    <w:rsid w:val="00C22A0F"/>
    <w:rsid w:val="00C739BF"/>
    <w:rsid w:val="00CF11FF"/>
    <w:rsid w:val="00CF2A83"/>
    <w:rsid w:val="00D672C6"/>
    <w:rsid w:val="00DF1D1E"/>
    <w:rsid w:val="00DF1EC6"/>
    <w:rsid w:val="00E37615"/>
    <w:rsid w:val="00E54B7B"/>
    <w:rsid w:val="00F25411"/>
    <w:rsid w:val="00F73D2F"/>
    <w:rsid w:val="00FC4A2C"/>
    <w:rsid w:val="00FD43AA"/>
    <w:rsid w:val="00FD4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2EF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B7B"/>
    <w:rPr>
      <w:sz w:val="18"/>
      <w:szCs w:val="18"/>
    </w:rPr>
  </w:style>
  <w:style w:type="paragraph" w:styleId="CommentText">
    <w:name w:val="annotation text"/>
    <w:basedOn w:val="Normal"/>
    <w:link w:val="CommentTextChar"/>
    <w:uiPriority w:val="99"/>
    <w:unhideWhenUsed/>
    <w:rsid w:val="00E54B7B"/>
  </w:style>
  <w:style w:type="character" w:customStyle="1" w:styleId="CommentTextChar">
    <w:name w:val="Comment Text Char"/>
    <w:basedOn w:val="DefaultParagraphFont"/>
    <w:link w:val="CommentText"/>
    <w:uiPriority w:val="99"/>
    <w:rsid w:val="00E54B7B"/>
  </w:style>
  <w:style w:type="paragraph" w:styleId="BalloonText">
    <w:name w:val="Balloon Text"/>
    <w:basedOn w:val="Normal"/>
    <w:link w:val="BalloonTextChar"/>
    <w:uiPriority w:val="99"/>
    <w:semiHidden/>
    <w:unhideWhenUsed/>
    <w:rsid w:val="00E54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7B"/>
    <w:rPr>
      <w:rFonts w:ascii="Lucida Grande" w:hAnsi="Lucida Grande" w:cs="Lucida Grande"/>
      <w:sz w:val="18"/>
      <w:szCs w:val="18"/>
    </w:rPr>
  </w:style>
  <w:style w:type="paragraph" w:styleId="ListParagraph">
    <w:name w:val="List Paragraph"/>
    <w:basedOn w:val="Normal"/>
    <w:uiPriority w:val="34"/>
    <w:qFormat/>
    <w:rsid w:val="00E54B7B"/>
    <w:pPr>
      <w:ind w:left="720"/>
      <w:contextualSpacing/>
    </w:pPr>
  </w:style>
  <w:style w:type="table" w:styleId="TableGrid">
    <w:name w:val="Table Grid"/>
    <w:basedOn w:val="TableNormal"/>
    <w:uiPriority w:val="59"/>
    <w:rsid w:val="00E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54B7B"/>
    <w:rPr>
      <w:b/>
      <w:bCs/>
      <w:sz w:val="20"/>
      <w:szCs w:val="20"/>
    </w:rPr>
  </w:style>
  <w:style w:type="character" w:customStyle="1" w:styleId="CommentSubjectChar">
    <w:name w:val="Comment Subject Char"/>
    <w:basedOn w:val="CommentTextChar"/>
    <w:link w:val="CommentSubject"/>
    <w:uiPriority w:val="99"/>
    <w:semiHidden/>
    <w:rsid w:val="00E54B7B"/>
    <w:rPr>
      <w:b/>
      <w:bCs/>
      <w:sz w:val="20"/>
      <w:szCs w:val="20"/>
    </w:rPr>
  </w:style>
  <w:style w:type="paragraph" w:styleId="Revision">
    <w:name w:val="Revision"/>
    <w:hidden/>
    <w:uiPriority w:val="99"/>
    <w:semiHidden/>
    <w:rsid w:val="00AE5E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B7B"/>
    <w:rPr>
      <w:sz w:val="18"/>
      <w:szCs w:val="18"/>
    </w:rPr>
  </w:style>
  <w:style w:type="paragraph" w:styleId="CommentText">
    <w:name w:val="annotation text"/>
    <w:basedOn w:val="Normal"/>
    <w:link w:val="CommentTextChar"/>
    <w:uiPriority w:val="99"/>
    <w:unhideWhenUsed/>
    <w:rsid w:val="00E54B7B"/>
  </w:style>
  <w:style w:type="character" w:customStyle="1" w:styleId="CommentTextChar">
    <w:name w:val="Comment Text Char"/>
    <w:basedOn w:val="DefaultParagraphFont"/>
    <w:link w:val="CommentText"/>
    <w:uiPriority w:val="99"/>
    <w:rsid w:val="00E54B7B"/>
  </w:style>
  <w:style w:type="paragraph" w:styleId="BalloonText">
    <w:name w:val="Balloon Text"/>
    <w:basedOn w:val="Normal"/>
    <w:link w:val="BalloonTextChar"/>
    <w:uiPriority w:val="99"/>
    <w:semiHidden/>
    <w:unhideWhenUsed/>
    <w:rsid w:val="00E54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7B"/>
    <w:rPr>
      <w:rFonts w:ascii="Lucida Grande" w:hAnsi="Lucida Grande" w:cs="Lucida Grande"/>
      <w:sz w:val="18"/>
      <w:szCs w:val="18"/>
    </w:rPr>
  </w:style>
  <w:style w:type="paragraph" w:styleId="ListParagraph">
    <w:name w:val="List Paragraph"/>
    <w:basedOn w:val="Normal"/>
    <w:uiPriority w:val="34"/>
    <w:qFormat/>
    <w:rsid w:val="00E54B7B"/>
    <w:pPr>
      <w:ind w:left="720"/>
      <w:contextualSpacing/>
    </w:pPr>
  </w:style>
  <w:style w:type="table" w:styleId="TableGrid">
    <w:name w:val="Table Grid"/>
    <w:basedOn w:val="TableNormal"/>
    <w:uiPriority w:val="59"/>
    <w:rsid w:val="00E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54B7B"/>
    <w:rPr>
      <w:b/>
      <w:bCs/>
      <w:sz w:val="20"/>
      <w:szCs w:val="20"/>
    </w:rPr>
  </w:style>
  <w:style w:type="character" w:customStyle="1" w:styleId="CommentSubjectChar">
    <w:name w:val="Comment Subject Char"/>
    <w:basedOn w:val="CommentTextChar"/>
    <w:link w:val="CommentSubject"/>
    <w:uiPriority w:val="99"/>
    <w:semiHidden/>
    <w:rsid w:val="00E54B7B"/>
    <w:rPr>
      <w:b/>
      <w:bCs/>
      <w:sz w:val="20"/>
      <w:szCs w:val="20"/>
    </w:rPr>
  </w:style>
  <w:style w:type="paragraph" w:styleId="Revision">
    <w:name w:val="Revision"/>
    <w:hidden/>
    <w:uiPriority w:val="99"/>
    <w:semiHidden/>
    <w:rsid w:val="00AE5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College of Sciences, San Diego State University</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Drahota</dc:creator>
  <cp:lastModifiedBy>Amy Drahota</cp:lastModifiedBy>
  <cp:revision>2</cp:revision>
  <dcterms:created xsi:type="dcterms:W3CDTF">2014-10-15T06:50:00Z</dcterms:created>
  <dcterms:modified xsi:type="dcterms:W3CDTF">2014-10-15T06:50:00Z</dcterms:modified>
</cp:coreProperties>
</file>