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1D76E" w14:textId="77777777" w:rsidR="00A5010B" w:rsidRPr="009C590F" w:rsidRDefault="00A5010B" w:rsidP="00A5010B">
      <w:pPr>
        <w:pBdr>
          <w:top w:val="double" w:sz="4" w:space="1" w:color="auto"/>
          <w:bottom w:val="double" w:sz="4" w:space="0" w:color="auto"/>
        </w:pBd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Step 3</w:t>
      </w:r>
      <w:r w:rsidRPr="009C590F">
        <w:rPr>
          <w:rFonts w:ascii="Arial" w:hAnsi="Arial" w:cs="Arial"/>
          <w:b/>
          <w:sz w:val="24"/>
        </w:rPr>
        <w:t xml:space="preserve">. </w:t>
      </w:r>
      <w:r>
        <w:rPr>
          <w:rFonts w:ascii="Arial" w:hAnsi="Arial" w:cs="Arial"/>
          <w:b/>
          <w:sz w:val="24"/>
        </w:rPr>
        <w:t>Develop the Implementation and Sustainment Plan</w:t>
      </w:r>
    </w:p>
    <w:p w14:paraId="5C92A061" w14:textId="77777777" w:rsidR="00A5010B" w:rsidRDefault="00A5010B" w:rsidP="00A5010B">
      <w:pPr>
        <w:rPr>
          <w:rFonts w:ascii="Arial" w:hAnsi="Arial" w:cs="Arial"/>
          <w:sz w:val="24"/>
        </w:rPr>
      </w:pPr>
      <w:r w:rsidRPr="009C590F">
        <w:rPr>
          <w:rFonts w:ascii="Arial" w:hAnsi="Arial" w:cs="Arial"/>
          <w:sz w:val="24"/>
          <w:u w:val="single"/>
        </w:rPr>
        <w:t>Goal</w:t>
      </w:r>
      <w:r w:rsidRPr="00474EA2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To </w:t>
      </w:r>
      <w:r w:rsidR="00FE07C5">
        <w:rPr>
          <w:rFonts w:ascii="Arial" w:hAnsi="Arial" w:cs="Arial"/>
          <w:sz w:val="24"/>
        </w:rPr>
        <w:t xml:space="preserve">select specific implementation and sustainment strategies that will support the initial and ongoing use of the research-based treatment, and </w:t>
      </w:r>
      <w:r>
        <w:rPr>
          <w:rFonts w:ascii="Arial" w:hAnsi="Arial" w:cs="Arial"/>
          <w:sz w:val="24"/>
        </w:rPr>
        <w:t xml:space="preserve">develop a plan </w:t>
      </w:r>
      <w:r w:rsidR="00FE07C5">
        <w:rPr>
          <w:rFonts w:ascii="Arial" w:hAnsi="Arial" w:cs="Arial"/>
          <w:sz w:val="24"/>
        </w:rPr>
        <w:t xml:space="preserve">for </w:t>
      </w:r>
      <w:r w:rsidR="00982CDB">
        <w:rPr>
          <w:rFonts w:ascii="Arial" w:hAnsi="Arial" w:cs="Arial"/>
          <w:sz w:val="24"/>
        </w:rPr>
        <w:t>using the selected strategies.</w:t>
      </w:r>
    </w:p>
    <w:p w14:paraId="001F882D" w14:textId="77777777" w:rsidR="00A5010B" w:rsidRDefault="00A5010B" w:rsidP="00A5010B">
      <w:pPr>
        <w:rPr>
          <w:rFonts w:ascii="Arial" w:hAnsi="Arial" w:cs="Arial"/>
          <w:i/>
          <w:sz w:val="24"/>
        </w:rPr>
      </w:pPr>
      <w:r w:rsidRPr="00D61DFB">
        <w:rPr>
          <w:rFonts w:ascii="Arial" w:hAnsi="Arial" w:cs="Arial"/>
          <w:i/>
          <w:sz w:val="24"/>
        </w:rPr>
        <w:t>Introduction</w:t>
      </w:r>
    </w:p>
    <w:p w14:paraId="31182180" w14:textId="77777777" w:rsidR="004F57FD" w:rsidRDefault="00A5010B" w:rsidP="00A5010B">
      <w:pPr>
        <w:rPr>
          <w:ins w:id="0" w:author="Amy Drahota" w:date="2014-10-15T00:39:00Z"/>
          <w:rFonts w:ascii="Arial" w:hAnsi="Arial" w:cs="Arial"/>
        </w:rPr>
      </w:pPr>
      <w:del w:id="1" w:author="Amy Drahota" w:date="2014-10-15T00:38:00Z">
        <w:r w:rsidDel="004F57FD">
          <w:rPr>
            <w:rFonts w:ascii="Arial" w:hAnsi="Arial" w:cs="Arial"/>
          </w:rPr>
          <w:delText>Research has shown that p</w:delText>
        </w:r>
      </w:del>
      <w:ins w:id="2" w:author="Amy Drahota" w:date="2014-10-15T00:38:00Z">
        <w:r w:rsidR="004F57FD">
          <w:rPr>
            <w:rFonts w:ascii="Arial" w:hAnsi="Arial" w:cs="Arial"/>
          </w:rPr>
          <w:t>P</w:t>
        </w:r>
      </w:ins>
      <w:r>
        <w:rPr>
          <w:rFonts w:ascii="Arial" w:hAnsi="Arial" w:cs="Arial"/>
        </w:rPr>
        <w:t xml:space="preserve">assive implementation efforts often lead to </w:t>
      </w:r>
      <w:r w:rsidR="00982CDB">
        <w:rPr>
          <w:rFonts w:ascii="Arial" w:hAnsi="Arial" w:cs="Arial"/>
        </w:rPr>
        <w:t xml:space="preserve">limited </w:t>
      </w:r>
      <w:r>
        <w:rPr>
          <w:rFonts w:ascii="Arial" w:hAnsi="Arial" w:cs="Arial"/>
        </w:rPr>
        <w:t xml:space="preserve">implementation or discontinuation of a </w:t>
      </w:r>
      <w:r w:rsidR="00982CDB">
        <w:rPr>
          <w:rFonts w:ascii="Arial" w:hAnsi="Arial" w:cs="Arial"/>
        </w:rPr>
        <w:t xml:space="preserve">research-based </w:t>
      </w:r>
      <w:r>
        <w:rPr>
          <w:rFonts w:ascii="Arial" w:hAnsi="Arial" w:cs="Arial"/>
        </w:rPr>
        <w:t xml:space="preserve">treatment. Therefore, many </w:t>
      </w:r>
      <w:ins w:id="3" w:author="Amy Drahota" w:date="2014-10-15T00:38:00Z">
        <w:r w:rsidR="004F57FD">
          <w:rPr>
            <w:rFonts w:ascii="Arial" w:hAnsi="Arial" w:cs="Arial"/>
          </w:rPr>
          <w:t xml:space="preserve">evidence-based </w:t>
        </w:r>
      </w:ins>
      <w:r>
        <w:rPr>
          <w:rFonts w:ascii="Arial" w:hAnsi="Arial" w:cs="Arial"/>
        </w:rPr>
        <w:t xml:space="preserve">strategies have been developed </w:t>
      </w:r>
      <w:del w:id="4" w:author="Amy Drahota" w:date="2014-10-15T00:38:00Z">
        <w:r w:rsidDel="004F57FD">
          <w:rPr>
            <w:rFonts w:ascii="Arial" w:hAnsi="Arial" w:cs="Arial"/>
          </w:rPr>
          <w:delText xml:space="preserve">and studied </w:delText>
        </w:r>
      </w:del>
      <w:r>
        <w:rPr>
          <w:rFonts w:ascii="Arial" w:hAnsi="Arial" w:cs="Arial"/>
        </w:rPr>
        <w:t xml:space="preserve">to support the successful implementation and sustained use of </w:t>
      </w:r>
      <w:r w:rsidR="00982CDB">
        <w:rPr>
          <w:rFonts w:ascii="Arial" w:hAnsi="Arial" w:cs="Arial"/>
        </w:rPr>
        <w:t xml:space="preserve">research-based </w:t>
      </w:r>
      <w:r>
        <w:rPr>
          <w:rFonts w:ascii="Arial" w:hAnsi="Arial" w:cs="Arial"/>
        </w:rPr>
        <w:t xml:space="preserve">treatments. These strategies vary greatly in their level of involvement, time commitment, and cost. </w:t>
      </w:r>
    </w:p>
    <w:p w14:paraId="54B7DF24" w14:textId="4E2F7A8D" w:rsidR="00A5010B" w:rsidRDefault="00A5010B" w:rsidP="00A5010B">
      <w:pPr>
        <w:rPr>
          <w:rFonts w:ascii="Arial" w:hAnsi="Arial" w:cs="Arial"/>
        </w:rPr>
      </w:pPr>
      <w:del w:id="5" w:author="Amy Drahota" w:date="2014-10-15T00:39:00Z">
        <w:r w:rsidDel="004F57FD">
          <w:rPr>
            <w:rFonts w:ascii="Arial" w:hAnsi="Arial" w:cs="Arial"/>
          </w:rPr>
          <w:delText xml:space="preserve">It </w:delText>
        </w:r>
      </w:del>
      <w:del w:id="6" w:author="Amy Drahota" w:date="2014-10-15T00:40:00Z">
        <w:r w:rsidDel="004F57FD">
          <w:rPr>
            <w:rFonts w:ascii="Arial" w:hAnsi="Arial" w:cs="Arial"/>
          </w:rPr>
          <w:delText xml:space="preserve">is important to identify strategies that will fit well with your agency, setting, and the treatment </w:delText>
        </w:r>
        <w:r w:rsidR="00982CDB" w:rsidDel="004F57FD">
          <w:rPr>
            <w:rFonts w:ascii="Arial" w:hAnsi="Arial" w:cs="Arial"/>
          </w:rPr>
          <w:delText xml:space="preserve">that </w:delText>
        </w:r>
        <w:r w:rsidDel="004F57FD">
          <w:rPr>
            <w:rFonts w:ascii="Arial" w:hAnsi="Arial" w:cs="Arial"/>
          </w:rPr>
          <w:delText xml:space="preserve">you will be implementing. </w:delText>
        </w:r>
      </w:del>
      <w:r w:rsidRPr="00BC3688">
        <w:rPr>
          <w:rFonts w:ascii="Arial" w:hAnsi="Arial" w:cs="Arial"/>
        </w:rPr>
        <w:t xml:space="preserve">This </w:t>
      </w:r>
      <w:r w:rsidRPr="00BC3688">
        <w:rPr>
          <w:rFonts w:ascii="Arial" w:hAnsi="Arial" w:cs="Arial"/>
          <w:i/>
        </w:rPr>
        <w:t>Implementation and Sustainment Plan</w:t>
      </w:r>
      <w:r w:rsidRPr="00BC3688">
        <w:rPr>
          <w:rFonts w:ascii="Arial" w:hAnsi="Arial" w:cs="Arial"/>
        </w:rPr>
        <w:t xml:space="preserve"> worksheet is designed to assist you</w:t>
      </w:r>
      <w:r w:rsidR="00982CDB">
        <w:rPr>
          <w:rFonts w:ascii="Arial" w:hAnsi="Arial" w:cs="Arial"/>
        </w:rPr>
        <w:t>r implementation team</w:t>
      </w:r>
      <w:r w:rsidRPr="00BC3688">
        <w:rPr>
          <w:rFonts w:ascii="Arial" w:hAnsi="Arial" w:cs="Arial"/>
        </w:rPr>
        <w:t xml:space="preserve"> in selecting which strategy or set of strateg</w:t>
      </w:r>
      <w:r>
        <w:rPr>
          <w:rFonts w:ascii="Arial" w:hAnsi="Arial" w:cs="Arial"/>
        </w:rPr>
        <w:t>ies</w:t>
      </w:r>
      <w:r w:rsidRPr="00BC36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Pr="00BC3688">
        <w:rPr>
          <w:rFonts w:ascii="Arial" w:hAnsi="Arial" w:cs="Arial"/>
        </w:rPr>
        <w:t>most feasible for your agency to use</w:t>
      </w:r>
      <w:r w:rsidR="00982CDB">
        <w:rPr>
          <w:rFonts w:ascii="Arial" w:hAnsi="Arial" w:cs="Arial"/>
        </w:rPr>
        <w:t>, and specify how these strategies will be used throughout your agency.</w:t>
      </w:r>
      <w:r w:rsidRPr="00BC3688">
        <w:rPr>
          <w:rFonts w:ascii="Arial" w:hAnsi="Arial" w:cs="Arial"/>
        </w:rPr>
        <w:t xml:space="preserve"> </w:t>
      </w:r>
    </w:p>
    <w:p w14:paraId="2CF85C25" w14:textId="1414A446" w:rsidR="00A5010B" w:rsidRPr="004F57FD" w:rsidRDefault="00A5010B" w:rsidP="00D73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</w:rPr>
      </w:pPr>
      <w:r w:rsidRPr="004F57FD">
        <w:rPr>
          <w:rFonts w:ascii="Arial" w:hAnsi="Arial" w:cs="Arial"/>
          <w:b/>
        </w:rPr>
        <w:t>What is Initial Implementation?</w:t>
      </w:r>
    </w:p>
    <w:p w14:paraId="4EF3C72A" w14:textId="52A284C5" w:rsidR="00A5010B" w:rsidRPr="004F57FD" w:rsidRDefault="000E71F2" w:rsidP="00D73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proofErr w:type="gramStart"/>
      <w:r w:rsidRPr="004F57FD">
        <w:rPr>
          <w:rFonts w:ascii="Arial" w:eastAsiaTheme="minorEastAsia" w:hAnsi="Arial" w:cs="Arial"/>
          <w:color w:val="000000" w:themeColor="text1"/>
          <w:rPrChange w:id="7" w:author="Amy Drahota" w:date="2014-10-15T00:41:00Z">
            <w:rPr>
              <w:rFonts w:eastAsiaTheme="minorEastAsia"/>
              <w:color w:val="000000" w:themeColor="text1"/>
              <w:sz w:val="24"/>
              <w:szCs w:val="24"/>
            </w:rPr>
          </w:rPrChange>
        </w:rPr>
        <w:t>The process of putting to use or integrating evidence-based interventions within a setting (National Institutes of Health, 2011).</w:t>
      </w:r>
      <w:proofErr w:type="gramEnd"/>
    </w:p>
    <w:p w14:paraId="792C7A49" w14:textId="42637A2D" w:rsidR="00A5010B" w:rsidRPr="004F57FD" w:rsidRDefault="00A5010B" w:rsidP="00D73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rPrChange w:id="8" w:author="Amy Drahota" w:date="2014-10-15T00:41:00Z">
            <w:rPr>
              <w:rFonts w:ascii="Arial" w:hAnsi="Arial" w:cs="Arial"/>
              <w:b/>
            </w:rPr>
          </w:rPrChange>
        </w:rPr>
      </w:pPr>
      <w:r w:rsidRPr="004F57FD">
        <w:rPr>
          <w:rFonts w:ascii="Arial" w:hAnsi="Arial" w:cs="Arial"/>
          <w:b/>
          <w:rPrChange w:id="9" w:author="Amy Drahota" w:date="2014-10-15T00:41:00Z">
            <w:rPr>
              <w:rFonts w:ascii="Arial" w:hAnsi="Arial" w:cs="Arial"/>
              <w:b/>
            </w:rPr>
          </w:rPrChange>
        </w:rPr>
        <w:t xml:space="preserve">What is Sustained </w:t>
      </w:r>
      <w:r w:rsidR="00D73C2D" w:rsidRPr="004F57FD">
        <w:rPr>
          <w:rFonts w:ascii="Arial" w:hAnsi="Arial" w:cs="Arial"/>
          <w:b/>
          <w:rPrChange w:id="10" w:author="Amy Drahota" w:date="2014-10-15T00:41:00Z">
            <w:rPr>
              <w:rFonts w:ascii="Arial" w:hAnsi="Arial" w:cs="Arial"/>
              <w:b/>
            </w:rPr>
          </w:rPrChange>
        </w:rPr>
        <w:t>U</w:t>
      </w:r>
      <w:r w:rsidRPr="004F57FD">
        <w:rPr>
          <w:rFonts w:ascii="Arial" w:hAnsi="Arial" w:cs="Arial"/>
          <w:b/>
          <w:rPrChange w:id="11" w:author="Amy Drahota" w:date="2014-10-15T00:41:00Z">
            <w:rPr>
              <w:rFonts w:ascii="Arial" w:hAnsi="Arial" w:cs="Arial"/>
              <w:b/>
            </w:rPr>
          </w:rPrChange>
        </w:rPr>
        <w:t>se?</w:t>
      </w:r>
    </w:p>
    <w:p w14:paraId="3A5C2F2B" w14:textId="6FF09B39" w:rsidR="00A5010B" w:rsidRPr="004F57FD" w:rsidRDefault="000E71F2" w:rsidP="00D73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4F57FD">
        <w:rPr>
          <w:rFonts w:ascii="Arial" w:eastAsiaTheme="minorEastAsia" w:hAnsi="Arial" w:cs="Arial"/>
          <w:color w:val="000000" w:themeColor="text1"/>
          <w:rPrChange w:id="12" w:author="Amy Drahota" w:date="2014-10-15T00:41:00Z">
            <w:rPr>
              <w:rFonts w:eastAsiaTheme="minorEastAsia"/>
              <w:color w:val="000000" w:themeColor="text1"/>
              <w:sz w:val="24"/>
              <w:szCs w:val="24"/>
            </w:rPr>
          </w:rPrChange>
        </w:rPr>
        <w:t>The (a) capacity to deliver and/or (b) core elements of an intervention is maintained (e.g., remain recognizable or delivered at a sufficient level of fidelity or intensity to yield desirable results) after initial implementation support has been withdrawn (</w:t>
      </w:r>
      <w:proofErr w:type="spellStart"/>
      <w:r w:rsidRPr="004F57FD">
        <w:rPr>
          <w:rFonts w:ascii="Arial" w:eastAsiaTheme="minorEastAsia" w:hAnsi="Arial" w:cs="Arial"/>
          <w:color w:val="000000" w:themeColor="text1"/>
          <w:rPrChange w:id="13" w:author="Amy Drahota" w:date="2014-10-15T00:41:00Z">
            <w:rPr>
              <w:rFonts w:eastAsiaTheme="minorEastAsia"/>
              <w:color w:val="000000" w:themeColor="text1"/>
              <w:sz w:val="24"/>
              <w:szCs w:val="24"/>
            </w:rPr>
          </w:rPrChange>
        </w:rPr>
        <w:t>Wiltsey</w:t>
      </w:r>
      <w:proofErr w:type="spellEnd"/>
      <w:r w:rsidRPr="004F57FD">
        <w:rPr>
          <w:rFonts w:ascii="Arial" w:eastAsiaTheme="minorEastAsia" w:hAnsi="Arial" w:cs="Arial"/>
          <w:color w:val="000000" w:themeColor="text1"/>
          <w:rPrChange w:id="14" w:author="Amy Drahota" w:date="2014-10-15T00:41:00Z">
            <w:rPr>
              <w:rFonts w:eastAsiaTheme="minorEastAsia"/>
              <w:color w:val="000000" w:themeColor="text1"/>
              <w:sz w:val="24"/>
              <w:szCs w:val="24"/>
            </w:rPr>
          </w:rPrChange>
        </w:rPr>
        <w:t xml:space="preserve"> </w:t>
      </w:r>
      <w:proofErr w:type="spellStart"/>
      <w:r w:rsidRPr="004F57FD">
        <w:rPr>
          <w:rFonts w:ascii="Arial" w:eastAsiaTheme="minorEastAsia" w:hAnsi="Arial" w:cs="Arial"/>
          <w:color w:val="000000" w:themeColor="text1"/>
          <w:rPrChange w:id="15" w:author="Amy Drahota" w:date="2014-10-15T00:41:00Z">
            <w:rPr>
              <w:rFonts w:eastAsiaTheme="minorEastAsia"/>
              <w:color w:val="000000" w:themeColor="text1"/>
              <w:sz w:val="24"/>
              <w:szCs w:val="24"/>
            </w:rPr>
          </w:rPrChange>
        </w:rPr>
        <w:t>Stirman</w:t>
      </w:r>
      <w:proofErr w:type="spellEnd"/>
      <w:r w:rsidRPr="004F57FD">
        <w:rPr>
          <w:rFonts w:ascii="Arial" w:eastAsiaTheme="minorEastAsia" w:hAnsi="Arial" w:cs="Arial"/>
          <w:color w:val="000000" w:themeColor="text1"/>
          <w:rPrChange w:id="16" w:author="Amy Drahota" w:date="2014-10-15T00:41:00Z">
            <w:rPr>
              <w:rFonts w:eastAsiaTheme="minorEastAsia"/>
              <w:color w:val="000000" w:themeColor="text1"/>
              <w:sz w:val="24"/>
              <w:szCs w:val="24"/>
            </w:rPr>
          </w:rPrChange>
        </w:rPr>
        <w:t xml:space="preserve"> et al., 2012).</w:t>
      </w:r>
    </w:p>
    <w:p w14:paraId="0CB5C72E" w14:textId="77777777" w:rsidR="004F57FD" w:rsidRDefault="004F57FD" w:rsidP="00A5010B">
      <w:pPr>
        <w:rPr>
          <w:ins w:id="17" w:author="Amy Drahota" w:date="2014-10-15T00:42:00Z"/>
          <w:rFonts w:ascii="Arial" w:hAnsi="Arial" w:cs="Arial"/>
        </w:rPr>
      </w:pPr>
    </w:p>
    <w:p w14:paraId="7D8A46C8" w14:textId="3B5E6E8C" w:rsidR="00A5010B" w:rsidRPr="004F57FD" w:rsidDel="004F57FD" w:rsidRDefault="000E71F2" w:rsidP="00A5010B">
      <w:pPr>
        <w:rPr>
          <w:del w:id="18" w:author="Amy Drahota" w:date="2014-10-15T00:41:00Z"/>
          <w:rFonts w:ascii="Arial" w:hAnsi="Arial" w:cs="Arial"/>
        </w:rPr>
      </w:pPr>
      <w:del w:id="19" w:author="Amy Drahota" w:date="2014-10-15T00:41:00Z">
        <w:r w:rsidRPr="004F57FD" w:rsidDel="004F57FD">
          <w:rPr>
            <w:rFonts w:ascii="Arial" w:hAnsi="Arial" w:cs="Arial"/>
          </w:rPr>
          <w:delText>S</w:delText>
        </w:r>
        <w:r w:rsidR="00A5010B" w:rsidRPr="004F57FD" w:rsidDel="004F57FD">
          <w:rPr>
            <w:rFonts w:ascii="Arial" w:hAnsi="Arial" w:cs="Arial"/>
          </w:rPr>
          <w:delText>o</w:delText>
        </w:r>
        <w:r w:rsidRPr="004F57FD" w:rsidDel="004F57FD">
          <w:rPr>
            <w:rFonts w:ascii="Arial" w:hAnsi="Arial" w:cs="Arial"/>
          </w:rPr>
          <w:delText>me implementation strategies support initial implementation while others</w:delText>
        </w:r>
        <w:r w:rsidR="00A5010B" w:rsidRPr="004F57FD" w:rsidDel="004F57FD">
          <w:rPr>
            <w:rFonts w:ascii="Arial" w:hAnsi="Arial" w:cs="Arial"/>
          </w:rPr>
          <w:delText xml:space="preserve"> also </w:delText>
        </w:r>
        <w:r w:rsidRPr="004F57FD" w:rsidDel="004F57FD">
          <w:rPr>
            <w:rFonts w:ascii="Arial" w:hAnsi="Arial" w:cs="Arial"/>
          </w:rPr>
          <w:delText xml:space="preserve">support both initial implementation and </w:delText>
        </w:r>
        <w:r w:rsidR="00A5010B" w:rsidRPr="004F57FD" w:rsidDel="004F57FD">
          <w:rPr>
            <w:rFonts w:ascii="Arial" w:hAnsi="Arial" w:cs="Arial"/>
          </w:rPr>
          <w:delText>sustain</w:delText>
        </w:r>
        <w:r w:rsidRPr="004F57FD" w:rsidDel="004F57FD">
          <w:rPr>
            <w:rFonts w:ascii="Arial" w:hAnsi="Arial" w:cs="Arial"/>
          </w:rPr>
          <w:delText>ed use</w:delText>
        </w:r>
        <w:r w:rsidR="00A5010B" w:rsidRPr="004F57FD" w:rsidDel="004F57FD">
          <w:rPr>
            <w:rFonts w:ascii="Arial" w:hAnsi="Arial" w:cs="Arial"/>
          </w:rPr>
          <w:delText xml:space="preserve">. Some overlap in their purpose or may require only a slight modification to be used first as an implementation strategy and </w:delText>
        </w:r>
        <w:r w:rsidR="00982CDB" w:rsidRPr="004F57FD" w:rsidDel="004F57FD">
          <w:rPr>
            <w:rFonts w:ascii="Arial" w:hAnsi="Arial" w:cs="Arial"/>
          </w:rPr>
          <w:delText>then as a sustainment strategy.</w:delText>
        </w:r>
        <w:r w:rsidRPr="004F57FD" w:rsidDel="004F57FD">
          <w:rPr>
            <w:rFonts w:ascii="Arial" w:hAnsi="Arial" w:cs="Arial"/>
          </w:rPr>
          <w:delText xml:space="preserve"> </w:delText>
        </w:r>
      </w:del>
    </w:p>
    <w:p w14:paraId="70428CDE" w14:textId="094DE779" w:rsidR="00D73C2D" w:rsidRPr="004F57FD" w:rsidDel="004F57FD" w:rsidRDefault="00D73C2D" w:rsidP="00D73C2D">
      <w:pPr>
        <w:rPr>
          <w:del w:id="20" w:author="Amy Drahota" w:date="2014-10-15T00:42:00Z"/>
          <w:rFonts w:ascii="Arial" w:hAnsi="Arial" w:cs="Arial"/>
        </w:rPr>
      </w:pPr>
      <w:del w:id="21" w:author="Amy Drahota" w:date="2014-10-15T00:42:00Z">
        <w:r w:rsidRPr="004F57FD" w:rsidDel="004F57FD">
          <w:rPr>
            <w:rFonts w:ascii="Arial" w:eastAsiaTheme="minorEastAsia" w:hAnsi="Arial" w:cs="Arial"/>
            <w:color w:val="000000" w:themeColor="text1"/>
            <w:rPrChange w:id="22" w:author="Amy Drahota" w:date="2014-10-15T00:41:00Z">
              <w:rPr>
                <w:rFonts w:eastAsiaTheme="minorEastAsia"/>
                <w:color w:val="000000" w:themeColor="text1"/>
                <w:sz w:val="24"/>
                <w:szCs w:val="24"/>
              </w:rPr>
            </w:rPrChange>
          </w:rPr>
          <w:delText xml:space="preserve">This worksheet </w:delText>
        </w:r>
      </w:del>
      <w:del w:id="23" w:author="Amy Drahota" w:date="2014-10-15T00:41:00Z">
        <w:r w:rsidRPr="004F57FD" w:rsidDel="004F57FD">
          <w:rPr>
            <w:rFonts w:ascii="Arial" w:eastAsiaTheme="minorEastAsia" w:hAnsi="Arial" w:cs="Arial"/>
            <w:color w:val="000000" w:themeColor="text1"/>
            <w:rPrChange w:id="24" w:author="Amy Drahota" w:date="2014-10-15T00:41:00Z">
              <w:rPr>
                <w:rFonts w:eastAsiaTheme="minorEastAsia"/>
                <w:color w:val="000000" w:themeColor="text1"/>
                <w:sz w:val="24"/>
                <w:szCs w:val="24"/>
              </w:rPr>
            </w:rPrChange>
          </w:rPr>
          <w:delText xml:space="preserve">has been designed to be flexible to </w:delText>
        </w:r>
      </w:del>
      <w:del w:id="25" w:author="Amy Drahota" w:date="2014-10-15T00:42:00Z">
        <w:r w:rsidRPr="004F57FD" w:rsidDel="004F57FD">
          <w:rPr>
            <w:rFonts w:ascii="Arial" w:eastAsiaTheme="minorEastAsia" w:hAnsi="Arial" w:cs="Arial"/>
            <w:color w:val="000000" w:themeColor="text1"/>
            <w:rPrChange w:id="26" w:author="Amy Drahota" w:date="2014-10-15T00:41:00Z">
              <w:rPr>
                <w:rFonts w:eastAsiaTheme="minorEastAsia"/>
                <w:color w:val="000000" w:themeColor="text1"/>
                <w:sz w:val="24"/>
                <w:szCs w:val="24"/>
              </w:rPr>
            </w:rPrChange>
          </w:rPr>
          <w:delText>accommodate the variability in agency structures as well as the variability in the new treatment that has been selected to implement. As such, a menu of evidence-informed implementation and sustainment strategies are described below.</w:delText>
        </w:r>
      </w:del>
    </w:p>
    <w:p w14:paraId="361131D6" w14:textId="4C55AD4F" w:rsidR="000E71F2" w:rsidDel="004F57FD" w:rsidRDefault="000E71F2" w:rsidP="00A5010B">
      <w:pPr>
        <w:rPr>
          <w:del w:id="27" w:author="Amy Drahota" w:date="2014-10-15T00:42:00Z"/>
          <w:rFonts w:ascii="Arial" w:hAnsi="Arial" w:cs="Arial"/>
        </w:rPr>
      </w:pPr>
      <w:bookmarkStart w:id="28" w:name="_GoBack"/>
      <w:bookmarkEnd w:id="28"/>
      <w:del w:id="29" w:author="Amy Drahota" w:date="2014-10-15T00:42:00Z">
        <w:r w:rsidDel="004F57FD">
          <w:rPr>
            <w:rFonts w:ascii="Arial" w:hAnsi="Arial" w:cs="Arial"/>
          </w:rPr>
          <w:delText xml:space="preserve">To identify implementation and sustainment strategies for your agency, please review your </w:delText>
        </w:r>
        <w:commentRangeStart w:id="30"/>
        <w:r w:rsidDel="004F57FD">
          <w:rPr>
            <w:rFonts w:ascii="Arial" w:hAnsi="Arial" w:cs="Arial"/>
          </w:rPr>
          <w:delText xml:space="preserve">Agency Assessment Feedback </w:delText>
        </w:r>
        <w:commentRangeEnd w:id="30"/>
        <w:r w:rsidDel="004F57FD">
          <w:rPr>
            <w:rStyle w:val="CommentReference"/>
          </w:rPr>
          <w:commentReference w:id="30"/>
        </w:r>
        <w:r w:rsidDel="004F57FD">
          <w:rPr>
            <w:rFonts w:ascii="Arial" w:hAnsi="Arial" w:cs="Arial"/>
          </w:rPr>
          <w:delText>for strategy recommendations. Also, speak with your ACT SMART facilitator to match strategies with your agency’s structure.</w:delText>
        </w:r>
      </w:del>
    </w:p>
    <w:p w14:paraId="15544CC9" w14:textId="7829FC74" w:rsidR="00763F7E" w:rsidRPr="00C55444" w:rsidRDefault="00763F7E" w:rsidP="00A5010B">
      <w:pPr>
        <w:rPr>
          <w:rFonts w:ascii="Arial" w:hAnsi="Arial" w:cs="Arial"/>
          <w:u w:val="single"/>
        </w:rPr>
      </w:pPr>
      <w:commentRangeStart w:id="31"/>
      <w:r w:rsidRPr="00C55444">
        <w:rPr>
          <w:rFonts w:ascii="Arial" w:hAnsi="Arial" w:cs="Arial"/>
          <w:u w:val="single"/>
        </w:rPr>
        <w:t>Implementation and Sustainment Plan Instructions</w:t>
      </w:r>
      <w:commentRangeEnd w:id="31"/>
      <w:r w:rsidR="00C55444" w:rsidRPr="00C55444">
        <w:rPr>
          <w:rStyle w:val="CommentReference"/>
          <w:u w:val="single"/>
        </w:rPr>
        <w:commentReference w:id="31"/>
      </w:r>
    </w:p>
    <w:p w14:paraId="749DCF39" w14:textId="1CC0C65B" w:rsidR="00763F7E" w:rsidRPr="00C55444" w:rsidRDefault="00763F7E" w:rsidP="00A5010B">
      <w:pPr>
        <w:rPr>
          <w:rFonts w:ascii="Arial" w:hAnsi="Arial" w:cs="Arial"/>
          <w:u w:val="single"/>
        </w:rPr>
      </w:pPr>
      <w:commentRangeStart w:id="32"/>
      <w:r w:rsidRPr="00C55444">
        <w:rPr>
          <w:rFonts w:ascii="Arial" w:hAnsi="Arial" w:cs="Arial"/>
          <w:u w:val="single"/>
        </w:rPr>
        <w:t>Activity 1: Implementation and Sustainment Plan</w:t>
      </w:r>
      <w:commentRangeEnd w:id="32"/>
      <w:r w:rsidR="00C55444">
        <w:rPr>
          <w:rStyle w:val="CommentReference"/>
        </w:rPr>
        <w:commentReference w:id="32"/>
      </w:r>
    </w:p>
    <w:sectPr w:rsidR="00763F7E" w:rsidRPr="00C55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0" w:author="Amy Drahota" w:date="2014-09-08T09:52:00Z" w:initials="AD">
    <w:p w14:paraId="26E85D0B" w14:textId="36859B72" w:rsidR="00D73C2D" w:rsidRDefault="00D73C2D">
      <w:pPr>
        <w:pStyle w:val="CommentText"/>
      </w:pPr>
      <w:r>
        <w:rPr>
          <w:rStyle w:val="CommentReference"/>
        </w:rPr>
        <w:annotationRef/>
      </w:r>
      <w:r>
        <w:t>Please link with the Phase 1 dashboard. Please have this be a pop-up window.</w:t>
      </w:r>
    </w:p>
  </w:comment>
  <w:comment w:id="31" w:author="Amy Drahota" w:date="2014-09-08T10:06:00Z" w:initials="AD">
    <w:p w14:paraId="78B18034" w14:textId="5DD2DD8B" w:rsidR="00D73C2D" w:rsidRDefault="00D73C2D">
      <w:pPr>
        <w:pStyle w:val="CommentText"/>
      </w:pPr>
      <w:r>
        <w:rPr>
          <w:rStyle w:val="CommentReference"/>
        </w:rPr>
        <w:annotationRef/>
      </w:r>
      <w:r>
        <w:t>Please link this sentence to the Phase 3 Step 3 Activity 1 instructions. Please have this as a pop-up box so users can have it open if they would like while they are completing Phase 3 Step 3 Activity 1.</w:t>
      </w:r>
    </w:p>
  </w:comment>
  <w:comment w:id="32" w:author="Amy Drahota" w:date="2014-09-08T09:54:00Z" w:initials="AD">
    <w:p w14:paraId="3A524F62" w14:textId="0C16B954" w:rsidR="00D73C2D" w:rsidRDefault="00D73C2D">
      <w:pPr>
        <w:pStyle w:val="CommentText"/>
      </w:pPr>
      <w:r>
        <w:rPr>
          <w:rStyle w:val="CommentReference"/>
        </w:rPr>
        <w:annotationRef/>
      </w:r>
      <w:r>
        <w:t>Please link this sentence to the Phase 3 Step 3 Activity 1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2133E"/>
    <w:multiLevelType w:val="hybridMultilevel"/>
    <w:tmpl w:val="4ECA1E28"/>
    <w:lvl w:ilvl="0" w:tplc="406CBFC6">
      <w:start w:val="1"/>
      <w:numFmt w:val="decimal"/>
      <w:lvlText w:val="%1)"/>
      <w:lvlJc w:val="left"/>
      <w:pPr>
        <w:ind w:left="7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10B"/>
    <w:rsid w:val="000E71F2"/>
    <w:rsid w:val="004F57FD"/>
    <w:rsid w:val="00503812"/>
    <w:rsid w:val="00763F7E"/>
    <w:rsid w:val="00894898"/>
    <w:rsid w:val="008A4652"/>
    <w:rsid w:val="00982CDB"/>
    <w:rsid w:val="00A5010B"/>
    <w:rsid w:val="00C55444"/>
    <w:rsid w:val="00D73C2D"/>
    <w:rsid w:val="00FE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C203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10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501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1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10B"/>
    <w:rPr>
      <w:rFonts w:eastAsia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1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10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10B"/>
    <w:rPr>
      <w:rFonts w:ascii="Lucida Grande" w:eastAsiaTheme="minorHAnsi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1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1F2"/>
    <w:rPr>
      <w:rFonts w:eastAsiaTheme="minorHAnsi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73C2D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10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501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1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10B"/>
    <w:rPr>
      <w:rFonts w:eastAsia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1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10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10B"/>
    <w:rPr>
      <w:rFonts w:ascii="Lucida Grande" w:eastAsiaTheme="minorHAnsi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1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1F2"/>
    <w:rPr>
      <w:rFonts w:eastAsiaTheme="minorHAnsi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73C2D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2084</Characters>
  <Application>Microsoft Macintosh Word</Application>
  <DocSecurity>0</DocSecurity>
  <Lines>17</Lines>
  <Paragraphs>4</Paragraphs>
  <ScaleCrop>false</ScaleCrop>
  <Company>College of Sciences, San Diego State University</Company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Drahota</dc:creator>
  <cp:keywords/>
  <dc:description/>
  <cp:lastModifiedBy>Amy Drahota</cp:lastModifiedBy>
  <cp:revision>2</cp:revision>
  <dcterms:created xsi:type="dcterms:W3CDTF">2014-10-15T07:42:00Z</dcterms:created>
  <dcterms:modified xsi:type="dcterms:W3CDTF">2014-10-15T07:42:00Z</dcterms:modified>
</cp:coreProperties>
</file>