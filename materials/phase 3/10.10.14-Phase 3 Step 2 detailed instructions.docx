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7DB4A" w14:textId="77777777" w:rsidR="000146BB" w:rsidRPr="009C590F" w:rsidRDefault="000146BB" w:rsidP="000146BB">
      <w:pPr>
        <w:pBdr>
          <w:top w:val="double" w:sz="4" w:space="1" w:color="auto"/>
          <w:bottom w:val="double" w:sz="4" w:space="0" w:color="auto"/>
        </w:pBd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Step 2</w:t>
      </w:r>
      <w:r w:rsidRPr="009C590F"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b/>
          <w:sz w:val="24"/>
        </w:rPr>
        <w:t>Develop the Training Plan</w:t>
      </w:r>
    </w:p>
    <w:p w14:paraId="130468F2" w14:textId="06D19F40" w:rsidR="000146BB" w:rsidRDefault="000146BB" w:rsidP="000146BB">
      <w:pPr>
        <w:rPr>
          <w:rFonts w:ascii="Arial" w:hAnsi="Arial" w:cs="Arial"/>
          <w:sz w:val="24"/>
        </w:rPr>
      </w:pPr>
      <w:r w:rsidRPr="009C590F">
        <w:rPr>
          <w:rFonts w:ascii="Arial" w:hAnsi="Arial" w:cs="Arial"/>
          <w:sz w:val="24"/>
          <w:u w:val="single"/>
        </w:rPr>
        <w:t>Goal</w:t>
      </w:r>
      <w:r w:rsidRPr="00474EA2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To develop a plan for training </w:t>
      </w:r>
      <w:r w:rsidR="00966CDD">
        <w:rPr>
          <w:rFonts w:ascii="Arial" w:hAnsi="Arial" w:cs="Arial"/>
          <w:sz w:val="24"/>
        </w:rPr>
        <w:t>your</w:t>
      </w:r>
      <w:r>
        <w:rPr>
          <w:rFonts w:ascii="Arial" w:hAnsi="Arial" w:cs="Arial"/>
          <w:sz w:val="24"/>
        </w:rPr>
        <w:t xml:space="preserve"> staff in the </w:t>
      </w:r>
      <w:r w:rsidR="00966CDD">
        <w:rPr>
          <w:rFonts w:ascii="Arial" w:hAnsi="Arial" w:cs="Arial"/>
          <w:sz w:val="24"/>
        </w:rPr>
        <w:t xml:space="preserve">research-based </w:t>
      </w:r>
      <w:r>
        <w:rPr>
          <w:rFonts w:ascii="Arial" w:hAnsi="Arial" w:cs="Arial"/>
          <w:sz w:val="24"/>
        </w:rPr>
        <w:t>treatment.</w:t>
      </w:r>
    </w:p>
    <w:p w14:paraId="2B3AD532" w14:textId="77777777" w:rsidR="000146BB" w:rsidRDefault="000146BB" w:rsidP="000146BB">
      <w:pPr>
        <w:rPr>
          <w:rFonts w:ascii="Arial" w:hAnsi="Arial" w:cs="Arial"/>
          <w:i/>
          <w:sz w:val="24"/>
        </w:rPr>
      </w:pPr>
      <w:commentRangeStart w:id="0"/>
      <w:r w:rsidRPr="00D61DFB">
        <w:rPr>
          <w:rFonts w:ascii="Arial" w:hAnsi="Arial" w:cs="Arial"/>
          <w:i/>
          <w:sz w:val="24"/>
        </w:rPr>
        <w:t>Introduction</w:t>
      </w:r>
      <w:commentRangeEnd w:id="0"/>
      <w:r w:rsidR="000E5C4E">
        <w:rPr>
          <w:rStyle w:val="CommentReference"/>
        </w:rPr>
        <w:commentReference w:id="0"/>
      </w:r>
    </w:p>
    <w:p w14:paraId="16B158E7" w14:textId="77777777" w:rsidR="00910F52" w:rsidRDefault="000E5C4E" w:rsidP="000E5C4E">
      <w:pPr>
        <w:jc w:val="both"/>
        <w:rPr>
          <w:ins w:id="1" w:author="Amy Drahota" w:date="2014-10-15T00:25:00Z"/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6C9BE" wp14:editId="114904BF">
                <wp:simplePos x="0" y="0"/>
                <wp:positionH relativeFrom="column">
                  <wp:posOffset>4191000</wp:posOffset>
                </wp:positionH>
                <wp:positionV relativeFrom="paragraph">
                  <wp:posOffset>3175</wp:posOffset>
                </wp:positionV>
                <wp:extent cx="1752600" cy="1787525"/>
                <wp:effectExtent l="0" t="0" r="25400" b="158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787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C9583" w14:textId="77777777" w:rsidR="000E5C4E" w:rsidRPr="000E5C4E" w:rsidRDefault="000E5C4E" w:rsidP="000E5C4E">
                            <w:pPr>
                              <w:spacing w:after="12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0E5C4E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Tip</w:t>
                            </w:r>
                          </w:p>
                          <w:p w14:paraId="4533D76F" w14:textId="10CB089D" w:rsidR="000E5C4E" w:rsidRPr="00250FB0" w:rsidRDefault="000E5C4E" w:rsidP="000E5C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50FB0">
                              <w:rPr>
                                <w:rFonts w:ascii="Arial" w:hAnsi="Arial" w:cs="Arial"/>
                                <w:szCs w:val="24"/>
                              </w:rPr>
                              <w:t xml:space="preserve">To assist in developing 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the</w:t>
                            </w:r>
                            <w:r w:rsidRPr="00250FB0">
                              <w:rPr>
                                <w:rFonts w:ascii="Arial" w:hAnsi="Arial" w:cs="Arial"/>
                                <w:szCs w:val="24"/>
                              </w:rPr>
                              <w:t xml:space="preserve"> training plan, access the </w:t>
                            </w:r>
                            <w:r w:rsidRPr="00250FB0">
                              <w:rPr>
                                <w:rFonts w:ascii="Arial" w:hAnsi="Arial" w:cs="Arial"/>
                                <w:i/>
                                <w:szCs w:val="24"/>
                              </w:rPr>
                              <w:t xml:space="preserve">Evaluating Training Requirements </w:t>
                            </w:r>
                            <w:r w:rsidRPr="00250FB0">
                              <w:rPr>
                                <w:rFonts w:ascii="Arial" w:hAnsi="Arial" w:cs="Arial"/>
                                <w:szCs w:val="24"/>
                              </w:rPr>
                              <w:t xml:space="preserve">worksheet completed in phase 2. If 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any</w:t>
                            </w:r>
                            <w:r w:rsidRPr="00250FB0">
                              <w:rPr>
                                <w:rFonts w:ascii="Arial" w:hAnsi="Arial" w:cs="Arial"/>
                                <w:szCs w:val="24"/>
                              </w:rPr>
                              <w:t xml:space="preserve"> requirements were identified, be sure to incorporate them into the training plan.</w:t>
                            </w:r>
                          </w:p>
                          <w:p w14:paraId="70F57591" w14:textId="77777777" w:rsidR="000E5C4E" w:rsidRDefault="000E5C4E" w:rsidP="000E5C4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0pt;margin-top:.25pt;width:138pt;height:1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" filled="f" strokecolor="#4f81bd">
                <v:textbox>
                  <w:txbxContent>
                    <w:p w14:paraId="70DC9583" w14:textId="77777777" w:rsidR="000E5C4E" w:rsidRPr="000E5C4E" w:rsidRDefault="000E5C4E" w:rsidP="000E5C4E">
                      <w:pPr>
                        <w:spacing w:after="120" w:line="240" w:lineRule="auto"/>
                        <w:jc w:val="center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  <w:r w:rsidRPr="000E5C4E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Tip</w:t>
                      </w:r>
                    </w:p>
                    <w:p w14:paraId="4533D76F" w14:textId="10CB089D" w:rsidR="000E5C4E" w:rsidRPr="00250FB0" w:rsidRDefault="000E5C4E" w:rsidP="000E5C4E">
                      <w:pPr>
                        <w:spacing w:after="0" w:line="240" w:lineRule="auto"/>
                        <w:rPr>
                          <w:rFonts w:ascii="Arial" w:hAnsi="Arial" w:cs="Arial"/>
                          <w:szCs w:val="24"/>
                        </w:rPr>
                      </w:pPr>
                      <w:r w:rsidRPr="00250FB0">
                        <w:rPr>
                          <w:rFonts w:ascii="Arial" w:hAnsi="Arial" w:cs="Arial"/>
                          <w:szCs w:val="24"/>
                        </w:rPr>
                        <w:t xml:space="preserve">To assist in developing 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>the</w:t>
                      </w:r>
                      <w:r w:rsidRPr="00250FB0">
                        <w:rPr>
                          <w:rFonts w:ascii="Arial" w:hAnsi="Arial" w:cs="Arial"/>
                          <w:szCs w:val="24"/>
                        </w:rPr>
                        <w:t xml:space="preserve"> training plan, access the </w:t>
                      </w:r>
                      <w:r w:rsidRPr="00250FB0">
                        <w:rPr>
                          <w:rFonts w:ascii="Arial" w:hAnsi="Arial" w:cs="Arial"/>
                          <w:i/>
                          <w:szCs w:val="24"/>
                        </w:rPr>
                        <w:t xml:space="preserve">Evaluating Training Requirements </w:t>
                      </w:r>
                      <w:r w:rsidRPr="00250FB0">
                        <w:rPr>
                          <w:rFonts w:ascii="Arial" w:hAnsi="Arial" w:cs="Arial"/>
                          <w:szCs w:val="24"/>
                        </w:rPr>
                        <w:t xml:space="preserve">worksheet completed in phase 2. If 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>any</w:t>
                      </w:r>
                      <w:r w:rsidRPr="00250FB0">
                        <w:rPr>
                          <w:rFonts w:ascii="Arial" w:hAnsi="Arial" w:cs="Arial"/>
                          <w:szCs w:val="24"/>
                        </w:rPr>
                        <w:t xml:space="preserve"> requirements were identified, be sure to incorporate them into the training plan.</w:t>
                      </w:r>
                    </w:p>
                    <w:p w14:paraId="70F57591" w14:textId="77777777" w:rsidR="000E5C4E" w:rsidRDefault="000E5C4E" w:rsidP="000E5C4E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46BB" w:rsidRPr="004B2134">
        <w:rPr>
          <w:rFonts w:ascii="Arial" w:hAnsi="Arial" w:cs="Arial"/>
        </w:rPr>
        <w:t xml:space="preserve">Training staff </w:t>
      </w:r>
      <w:proofErr w:type="gramStart"/>
      <w:r w:rsidR="000146BB" w:rsidRPr="004B2134">
        <w:rPr>
          <w:rFonts w:ascii="Arial" w:hAnsi="Arial" w:cs="Arial"/>
        </w:rPr>
        <w:t>who</w:t>
      </w:r>
      <w:proofErr w:type="gramEnd"/>
      <w:r w:rsidR="000146BB">
        <w:rPr>
          <w:rFonts w:ascii="Arial" w:hAnsi="Arial" w:cs="Arial"/>
        </w:rPr>
        <w:t xml:space="preserve"> will be involved in delivering the</w:t>
      </w:r>
      <w:r w:rsidR="00966CDD">
        <w:rPr>
          <w:rFonts w:ascii="Arial" w:hAnsi="Arial" w:cs="Arial"/>
        </w:rPr>
        <w:t xml:space="preserve"> research-based</w:t>
      </w:r>
      <w:r w:rsidR="000146BB">
        <w:rPr>
          <w:rFonts w:ascii="Arial" w:hAnsi="Arial" w:cs="Arial"/>
        </w:rPr>
        <w:t xml:space="preserve"> treatment is a crucial step in the implementation process. The quality of training can greatly impact the </w:t>
      </w:r>
      <w:del w:id="2" w:author="Amy Drahota" w:date="2014-10-15T00:25:00Z">
        <w:r w:rsidR="000146BB" w:rsidDel="00910F52">
          <w:rPr>
            <w:rFonts w:ascii="Arial" w:hAnsi="Arial" w:cs="Arial"/>
          </w:rPr>
          <w:delText xml:space="preserve">subsequent </w:delText>
        </w:r>
      </w:del>
      <w:r w:rsidR="000146BB">
        <w:rPr>
          <w:rFonts w:ascii="Arial" w:hAnsi="Arial" w:cs="Arial"/>
        </w:rPr>
        <w:t xml:space="preserve">implementation and effectiveness of the treatment being delivered. </w:t>
      </w:r>
    </w:p>
    <w:p w14:paraId="0B11AB5F" w14:textId="2A19C827" w:rsidR="000146BB" w:rsidRDefault="000146BB" w:rsidP="000E5C4E">
      <w:pPr>
        <w:jc w:val="both"/>
        <w:rPr>
          <w:rFonts w:ascii="Arial" w:hAnsi="Arial" w:cs="Arial"/>
          <w:szCs w:val="24"/>
        </w:rPr>
      </w:pPr>
      <w:del w:id="3" w:author="Amy Drahota" w:date="2014-10-15T00:25:00Z">
        <w:r w:rsidDel="00910F52">
          <w:rPr>
            <w:rFonts w:ascii="Arial" w:hAnsi="Arial" w:cs="Arial"/>
          </w:rPr>
          <w:delText>Additionally, p</w:delText>
        </w:r>
      </w:del>
      <w:ins w:id="4" w:author="Amy Drahota" w:date="2014-10-15T00:25:00Z">
        <w:r w:rsidR="00910F52">
          <w:rPr>
            <w:rFonts w:ascii="Arial" w:hAnsi="Arial" w:cs="Arial"/>
          </w:rPr>
          <w:t>P</w:t>
        </w:r>
      </w:ins>
      <w:r>
        <w:rPr>
          <w:rFonts w:ascii="Arial" w:hAnsi="Arial" w:cs="Arial"/>
        </w:rPr>
        <w:t>roviding training to staff is often a difficult task</w:t>
      </w:r>
      <w:ins w:id="5" w:author="Amy Drahota" w:date="2014-10-15T00:26:00Z">
        <w:r w:rsidR="00910F52">
          <w:rPr>
            <w:rFonts w:ascii="Arial" w:hAnsi="Arial" w:cs="Arial"/>
          </w:rPr>
          <w:t>. T</w:t>
        </w:r>
      </w:ins>
      <w:bookmarkStart w:id="6" w:name="_GoBack"/>
      <w:bookmarkEnd w:id="6"/>
      <w:del w:id="7" w:author="Amy Drahota" w:date="2014-10-15T00:26:00Z">
        <w:r w:rsidDel="00910F52">
          <w:rPr>
            <w:rFonts w:ascii="Arial" w:hAnsi="Arial" w:cs="Arial"/>
          </w:rPr>
          <w:delText xml:space="preserve">, as </w:delText>
        </w:r>
        <w:r w:rsidRPr="00250FB0" w:rsidDel="00910F52">
          <w:rPr>
            <w:rFonts w:ascii="Arial" w:hAnsi="Arial" w:cs="Arial"/>
          </w:rPr>
          <w:delText>t</w:delText>
        </w:r>
      </w:del>
      <w:r w:rsidRPr="00250FB0">
        <w:rPr>
          <w:rFonts w:ascii="Arial" w:hAnsi="Arial" w:cs="Arial"/>
        </w:rPr>
        <w:t xml:space="preserve">raining typically involves multiple staff members with varying schedules. </w:t>
      </w:r>
      <w:r w:rsidRPr="00250FB0">
        <w:rPr>
          <w:rFonts w:ascii="Arial" w:hAnsi="Arial" w:cs="Arial"/>
          <w:szCs w:val="24"/>
        </w:rPr>
        <w:t xml:space="preserve">The </w:t>
      </w:r>
      <w:r w:rsidRPr="00250FB0">
        <w:rPr>
          <w:rFonts w:ascii="Arial" w:hAnsi="Arial" w:cs="Arial"/>
          <w:i/>
          <w:szCs w:val="24"/>
        </w:rPr>
        <w:t xml:space="preserve">Training Plan </w:t>
      </w:r>
      <w:r w:rsidRPr="00250FB0">
        <w:rPr>
          <w:rFonts w:ascii="Arial" w:hAnsi="Arial" w:cs="Arial"/>
          <w:szCs w:val="24"/>
        </w:rPr>
        <w:t xml:space="preserve">worksheet is designed to assist </w:t>
      </w:r>
      <w:r w:rsidR="00966CDD" w:rsidRPr="00250FB0">
        <w:rPr>
          <w:rFonts w:ascii="Arial" w:hAnsi="Arial" w:cs="Arial"/>
          <w:szCs w:val="24"/>
        </w:rPr>
        <w:t xml:space="preserve">your </w:t>
      </w:r>
      <w:r w:rsidRPr="00250FB0">
        <w:rPr>
          <w:rFonts w:ascii="Arial" w:hAnsi="Arial" w:cs="Arial"/>
          <w:szCs w:val="24"/>
        </w:rPr>
        <w:t>agenc</w:t>
      </w:r>
      <w:r w:rsidR="00966CDD" w:rsidRPr="00250FB0">
        <w:rPr>
          <w:rFonts w:ascii="Arial" w:hAnsi="Arial" w:cs="Arial"/>
          <w:szCs w:val="24"/>
        </w:rPr>
        <w:t>y</w:t>
      </w:r>
      <w:r w:rsidRPr="00250FB0">
        <w:rPr>
          <w:rFonts w:ascii="Arial" w:hAnsi="Arial" w:cs="Arial"/>
          <w:szCs w:val="24"/>
        </w:rPr>
        <w:t xml:space="preserve"> develop a plan to train </w:t>
      </w:r>
      <w:r w:rsidR="00966CDD" w:rsidRPr="00250FB0">
        <w:rPr>
          <w:rFonts w:ascii="Arial" w:hAnsi="Arial" w:cs="Arial"/>
          <w:szCs w:val="24"/>
        </w:rPr>
        <w:t xml:space="preserve">your agency </w:t>
      </w:r>
      <w:r w:rsidRPr="00250FB0">
        <w:rPr>
          <w:rFonts w:ascii="Arial" w:hAnsi="Arial" w:cs="Arial"/>
          <w:szCs w:val="24"/>
        </w:rPr>
        <w:t>staff in the new research-based treatment that has been adopted. This worksheet will guide agencies through systematically planning each component of training.</w:t>
      </w:r>
    </w:p>
    <w:p w14:paraId="1D244CB0" w14:textId="2EAC3179" w:rsidR="00E71FE9" w:rsidRPr="00E71FE9" w:rsidRDefault="00E71FE9" w:rsidP="000E5C4E">
      <w:pPr>
        <w:jc w:val="both"/>
        <w:rPr>
          <w:rFonts w:ascii="Arial" w:hAnsi="Arial" w:cs="Arial"/>
          <w:szCs w:val="24"/>
          <w:u w:val="single"/>
        </w:rPr>
      </w:pPr>
      <w:commentRangeStart w:id="8"/>
      <w:r w:rsidRPr="00E71FE9">
        <w:rPr>
          <w:rFonts w:ascii="Arial" w:hAnsi="Arial" w:cs="Arial"/>
          <w:szCs w:val="24"/>
          <w:u w:val="single"/>
        </w:rPr>
        <w:t>Activity 1: Training Plan</w:t>
      </w:r>
      <w:commentRangeEnd w:id="8"/>
      <w:r>
        <w:rPr>
          <w:rStyle w:val="CommentReference"/>
        </w:rPr>
        <w:commentReference w:id="8"/>
      </w:r>
    </w:p>
    <w:p w14:paraId="58AC322B" w14:textId="77777777" w:rsidR="00250FB0" w:rsidRPr="004B2134" w:rsidRDefault="00250FB0" w:rsidP="000146BB">
      <w:pPr>
        <w:rPr>
          <w:rFonts w:ascii="Arial" w:hAnsi="Arial" w:cs="Arial"/>
        </w:rPr>
      </w:pPr>
    </w:p>
    <w:sectPr w:rsidR="00250FB0" w:rsidRPr="004B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y Drahota" w:date="2014-09-04T12:32:00Z" w:initials="AD">
    <w:p w14:paraId="14CC999F" w14:textId="214849F8" w:rsidR="000E5C4E" w:rsidRDefault="000E5C4E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In the “tip box” to the right, please link the italicized words (“Evaluating Training Requirements”) to the worksheet: Phase 2 Step 2 Activity 4</w:t>
      </w:r>
    </w:p>
  </w:comment>
  <w:comment w:id="8" w:author="Amy Drahota" w:date="2014-09-08T09:10:00Z" w:initials="AD">
    <w:p w14:paraId="1EF2B52B" w14:textId="5F6DBBB3" w:rsidR="00E71FE9" w:rsidRDefault="00E71FE9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Please link this statement with the content of Phase 3 Step 2 Activity 1. Thank you!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6840"/>
    <w:multiLevelType w:val="hybridMultilevel"/>
    <w:tmpl w:val="1D56D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2133E"/>
    <w:multiLevelType w:val="hybridMultilevel"/>
    <w:tmpl w:val="4ECA1E28"/>
    <w:lvl w:ilvl="0" w:tplc="406CBFC6">
      <w:start w:val="1"/>
      <w:numFmt w:val="decimal"/>
      <w:lvlText w:val="%1)"/>
      <w:lvlJc w:val="left"/>
      <w:pPr>
        <w:ind w:left="7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6BB"/>
    <w:rsid w:val="000146BB"/>
    <w:rsid w:val="000E5C4E"/>
    <w:rsid w:val="00250FB0"/>
    <w:rsid w:val="00503812"/>
    <w:rsid w:val="00645489"/>
    <w:rsid w:val="00910F52"/>
    <w:rsid w:val="00966CDD"/>
    <w:rsid w:val="00E7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25E3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B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4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6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6BB"/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014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6B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6BB"/>
    <w:rPr>
      <w:rFonts w:ascii="Lucida Grande" w:eastAsiaTheme="minorHAnsi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C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C4E"/>
    <w:rPr>
      <w:rFonts w:eastAsiaTheme="min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B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4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6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6BB"/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014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6B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6BB"/>
    <w:rPr>
      <w:rFonts w:ascii="Lucida Grande" w:eastAsiaTheme="minorHAnsi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C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C4E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Macintosh Word</Application>
  <DocSecurity>0</DocSecurity>
  <Lines>5</Lines>
  <Paragraphs>1</Paragraphs>
  <ScaleCrop>false</ScaleCrop>
  <Company>College of Sciences, San Diego State University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Drahota</dc:creator>
  <cp:keywords/>
  <dc:description/>
  <cp:lastModifiedBy>Amy Drahota</cp:lastModifiedBy>
  <cp:revision>2</cp:revision>
  <dcterms:created xsi:type="dcterms:W3CDTF">2014-10-15T07:26:00Z</dcterms:created>
  <dcterms:modified xsi:type="dcterms:W3CDTF">2014-10-15T07:26:00Z</dcterms:modified>
</cp:coreProperties>
</file>