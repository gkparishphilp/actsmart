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C747D" w14:textId="77777777" w:rsidR="002966C8" w:rsidRPr="004545F1" w:rsidRDefault="00C70BAC" w:rsidP="002966C8">
      <w:pPr>
        <w:pBdr>
          <w:top w:val="double" w:sz="4" w:space="1" w:color="auto"/>
          <w:bottom w:val="double" w:sz="4" w:space="1" w:color="auto"/>
        </w:pBdr>
        <w:rPr>
          <w:rFonts w:ascii="Arial" w:hAnsi="Arial" w:cs="Arial"/>
          <w:b/>
          <w:color w:val="6AB046"/>
          <w:sz w:val="24"/>
          <w:rPrChange w:id="0" w:author="Kelsey Palmer" w:date="2014-10-06T12:52:00Z">
            <w:rPr>
              <w:rFonts w:ascii="Arial" w:hAnsi="Arial" w:cs="Arial"/>
              <w:b/>
              <w:sz w:val="24"/>
            </w:rPr>
          </w:rPrChange>
        </w:rPr>
      </w:pPr>
      <w:r w:rsidRPr="004545F1">
        <w:rPr>
          <w:rFonts w:ascii="Arial" w:hAnsi="Arial" w:cs="Arial"/>
          <w:b/>
          <w:color w:val="6AB046"/>
          <w:sz w:val="24"/>
          <w:rPrChange w:id="1" w:author="Kelsey Palmer" w:date="2014-10-06T12:52:00Z">
            <w:rPr>
              <w:rFonts w:ascii="Arial" w:hAnsi="Arial" w:cs="Arial"/>
              <w:b/>
              <w:sz w:val="24"/>
            </w:rPr>
          </w:rPrChange>
        </w:rPr>
        <w:t>Step 2</w:t>
      </w:r>
      <w:r w:rsidR="002966C8" w:rsidRPr="004545F1">
        <w:rPr>
          <w:rFonts w:ascii="Arial" w:hAnsi="Arial" w:cs="Arial"/>
          <w:b/>
          <w:color w:val="6AB046"/>
          <w:sz w:val="24"/>
          <w:rPrChange w:id="2" w:author="Kelsey Palmer" w:date="2014-10-06T12:52:00Z">
            <w:rPr>
              <w:rFonts w:ascii="Arial" w:hAnsi="Arial" w:cs="Arial"/>
              <w:b/>
              <w:sz w:val="24"/>
            </w:rPr>
          </w:rPrChange>
        </w:rPr>
        <w:t xml:space="preserve">. </w:t>
      </w:r>
      <w:r w:rsidR="00814B48" w:rsidRPr="004545F1">
        <w:rPr>
          <w:rFonts w:ascii="Arial" w:hAnsi="Arial" w:cs="Arial"/>
          <w:b/>
          <w:color w:val="6AB046"/>
          <w:sz w:val="24"/>
          <w:rPrChange w:id="3" w:author="Kelsey Palmer" w:date="2014-10-06T12:52:00Z">
            <w:rPr>
              <w:rFonts w:ascii="Arial" w:hAnsi="Arial" w:cs="Arial"/>
              <w:b/>
              <w:sz w:val="24"/>
            </w:rPr>
          </w:rPrChange>
        </w:rPr>
        <w:t>Receptivity to New Treatment Summary</w:t>
      </w:r>
    </w:p>
    <w:p w14:paraId="12BDAB9E" w14:textId="7B0275A3" w:rsidR="002966C8" w:rsidRPr="004545F1" w:rsidRDefault="002966C8" w:rsidP="002966C8">
      <w:pPr>
        <w:rPr>
          <w:rFonts w:ascii="Arial" w:hAnsi="Arial" w:cs="Arial"/>
          <w:color w:val="516186"/>
          <w:rPrChange w:id="4" w:author="Kelsey Palmer" w:date="2014-10-06T12:52:00Z">
            <w:rPr>
              <w:rFonts w:ascii="Arial" w:hAnsi="Arial" w:cs="Arial"/>
            </w:rPr>
          </w:rPrChange>
        </w:rPr>
      </w:pPr>
      <w:r w:rsidRPr="004545F1">
        <w:rPr>
          <w:rFonts w:ascii="Arial" w:hAnsi="Arial" w:cs="Arial"/>
          <w:color w:val="516186"/>
          <w:u w:val="single"/>
          <w:rPrChange w:id="5" w:author="Kelsey Palmer" w:date="2014-10-06T12:52:00Z">
            <w:rPr>
              <w:rFonts w:ascii="Arial" w:hAnsi="Arial" w:cs="Arial"/>
              <w:u w:val="single"/>
            </w:rPr>
          </w:rPrChange>
        </w:rPr>
        <w:t>Goals:</w:t>
      </w:r>
      <w:r w:rsidRPr="004545F1">
        <w:rPr>
          <w:rFonts w:ascii="Arial" w:hAnsi="Arial" w:cs="Arial"/>
          <w:color w:val="516186"/>
          <w:rPrChange w:id="6" w:author="Kelsey Palmer" w:date="2014-10-06T12:52:00Z">
            <w:rPr>
              <w:rFonts w:ascii="Arial" w:hAnsi="Arial" w:cs="Arial"/>
            </w:rPr>
          </w:rPrChange>
        </w:rPr>
        <w:t xml:space="preserve"> </w:t>
      </w:r>
      <w:del w:id="7" w:author="Amy Drahota" w:date="2014-10-14T23:32:00Z">
        <w:r w:rsidRPr="004545F1" w:rsidDel="00CD4ACE">
          <w:rPr>
            <w:rFonts w:ascii="Arial" w:hAnsi="Arial" w:cs="Arial"/>
            <w:color w:val="516186"/>
            <w:rPrChange w:id="8" w:author="Kelsey Palmer" w:date="2014-10-06T12:52:00Z">
              <w:rPr>
                <w:rFonts w:ascii="Arial" w:hAnsi="Arial" w:cs="Arial"/>
              </w:rPr>
            </w:rPrChange>
          </w:rPr>
          <w:delText>To identify agency strengths, areas of growth, and recommend next steps</w:delText>
        </w:r>
      </w:del>
      <w:ins w:id="9" w:author="Amy Drahota" w:date="2014-10-14T23:32:00Z">
        <w:r w:rsidR="00CD4ACE">
          <w:rPr>
            <w:rFonts w:ascii="Arial" w:hAnsi="Arial" w:cs="Arial"/>
            <w:color w:val="516186"/>
          </w:rPr>
          <w:t>To identify whether an agency is receptive to adopting and implementing a new research-based treatment</w:t>
        </w:r>
      </w:ins>
      <w:r w:rsidRPr="004545F1">
        <w:rPr>
          <w:rFonts w:ascii="Arial" w:hAnsi="Arial" w:cs="Arial"/>
          <w:color w:val="516186"/>
          <w:rPrChange w:id="10" w:author="Kelsey Palmer" w:date="2014-10-06T12:52:00Z">
            <w:rPr>
              <w:rFonts w:ascii="Arial" w:hAnsi="Arial" w:cs="Arial"/>
            </w:rPr>
          </w:rPrChange>
        </w:rPr>
        <w:t>.</w:t>
      </w:r>
    </w:p>
    <w:p w14:paraId="116D7576" w14:textId="77777777" w:rsidR="002966C8" w:rsidRPr="00DE6BD5" w:rsidRDefault="002966C8" w:rsidP="002966C8">
      <w:pPr>
        <w:rPr>
          <w:rFonts w:ascii="Arial" w:hAnsi="Arial" w:cs="Arial"/>
          <w:i/>
          <w:sz w:val="24"/>
        </w:rPr>
      </w:pPr>
      <w:r w:rsidRPr="00DC6224">
        <w:rPr>
          <w:rFonts w:ascii="Arial" w:hAnsi="Arial" w:cs="Arial"/>
          <w:i/>
          <w:sz w:val="24"/>
        </w:rPr>
        <w:t>Introduction</w:t>
      </w:r>
    </w:p>
    <w:p w14:paraId="2F3FF806" w14:textId="00632680" w:rsidR="00814B48" w:rsidRPr="00814B48" w:rsidRDefault="002966C8">
      <w:pPr>
        <w:rPr>
          <w:rFonts w:ascii="Arial" w:hAnsi="Arial" w:cs="Arial"/>
        </w:rPr>
      </w:pPr>
      <w:r w:rsidRPr="00DE6BD5">
        <w:rPr>
          <w:rFonts w:ascii="Arial" w:hAnsi="Arial" w:cs="Arial"/>
        </w:rPr>
        <w:t xml:space="preserve">The purpose of </w:t>
      </w:r>
      <w:del w:id="11" w:author="Kelsey Palmer" w:date="2014-10-06T12:53:00Z">
        <w:r w:rsidRPr="00DE6BD5" w:rsidDel="004545F1">
          <w:rPr>
            <w:rFonts w:ascii="Arial" w:hAnsi="Arial" w:cs="Arial"/>
          </w:rPr>
          <w:delText>th</w:delText>
        </w:r>
        <w:r w:rsidDel="004545F1">
          <w:rPr>
            <w:rFonts w:ascii="Arial" w:hAnsi="Arial" w:cs="Arial"/>
          </w:rPr>
          <w:delText xml:space="preserve">e </w:delText>
        </w:r>
        <w:r w:rsidR="00814B48" w:rsidDel="004545F1">
          <w:rPr>
            <w:rFonts w:ascii="Arial" w:hAnsi="Arial" w:cs="Arial"/>
            <w:i/>
          </w:rPr>
          <w:delText>Receptivity to New Treatment</w:delText>
        </w:r>
        <w:r w:rsidDel="004545F1">
          <w:rPr>
            <w:rFonts w:ascii="Arial" w:hAnsi="Arial" w:cs="Arial"/>
            <w:i/>
          </w:rPr>
          <w:delText xml:space="preserve"> Summary</w:delText>
        </w:r>
      </w:del>
      <w:ins w:id="12" w:author="Kelsey Palmer" w:date="2014-10-06T12:53:00Z">
        <w:r w:rsidR="004545F1">
          <w:rPr>
            <w:rFonts w:ascii="Arial" w:hAnsi="Arial" w:cs="Arial"/>
          </w:rPr>
          <w:t>Step 2</w:t>
        </w:r>
      </w:ins>
      <w:r>
        <w:rPr>
          <w:rFonts w:ascii="Arial" w:hAnsi="Arial" w:cs="Arial"/>
        </w:rPr>
        <w:t xml:space="preserve"> is to synthesize the information</w:t>
      </w:r>
      <w:ins w:id="13" w:author="Kelsey Palmer" w:date="2014-10-06T12:53:00Z">
        <w:r w:rsidR="004545F1">
          <w:rPr>
            <w:rFonts w:ascii="Arial" w:hAnsi="Arial" w:cs="Arial"/>
          </w:rPr>
          <w:t xml:space="preserve"> previously</w:t>
        </w:r>
      </w:ins>
      <w:r>
        <w:rPr>
          <w:rFonts w:ascii="Arial" w:hAnsi="Arial" w:cs="Arial"/>
        </w:rPr>
        <w:t xml:space="preserve"> collected</w:t>
      </w:r>
      <w:del w:id="14" w:author="Kelsey Palmer" w:date="2014-10-06T12:53:00Z">
        <w:r w:rsidDel="004545F1">
          <w:rPr>
            <w:rFonts w:ascii="Arial" w:hAnsi="Arial" w:cs="Arial"/>
          </w:rPr>
          <w:delText xml:space="preserve"> from the comprehensive </w:delText>
        </w:r>
        <w:r w:rsidDel="004545F1">
          <w:rPr>
            <w:rFonts w:ascii="Arial" w:hAnsi="Arial" w:cs="Arial"/>
            <w:i/>
          </w:rPr>
          <w:delText>Agency Assessment</w:delText>
        </w:r>
        <w:r w:rsidDel="004545F1">
          <w:rPr>
            <w:rFonts w:ascii="Arial" w:hAnsi="Arial" w:cs="Arial"/>
          </w:rPr>
          <w:delText xml:space="preserve"> and the</w:delText>
        </w:r>
        <w:r w:rsidR="00814B48" w:rsidDel="004545F1">
          <w:rPr>
            <w:rFonts w:ascii="Arial" w:hAnsi="Arial" w:cs="Arial"/>
          </w:rPr>
          <w:delText xml:space="preserve"> optional</w:delText>
        </w:r>
        <w:r w:rsidDel="004545F1">
          <w:rPr>
            <w:rFonts w:ascii="Arial" w:hAnsi="Arial" w:cs="Arial"/>
          </w:rPr>
          <w:delText xml:space="preserve"> </w:delText>
        </w:r>
        <w:r w:rsidRPr="001E0264" w:rsidDel="004545F1">
          <w:rPr>
            <w:rFonts w:ascii="Arial" w:hAnsi="Arial" w:cs="Arial"/>
            <w:i/>
          </w:rPr>
          <w:delText>Caregiver</w:delText>
        </w:r>
        <w:r w:rsidDel="004545F1">
          <w:rPr>
            <w:rFonts w:ascii="Arial" w:hAnsi="Arial" w:cs="Arial"/>
            <w:i/>
          </w:rPr>
          <w:delText>/Consumer</w:delText>
        </w:r>
        <w:r w:rsidRPr="001E0264" w:rsidDel="004545F1">
          <w:rPr>
            <w:rFonts w:ascii="Arial" w:hAnsi="Arial" w:cs="Arial"/>
            <w:i/>
          </w:rPr>
          <w:delText xml:space="preserve"> Satisfaction Questionnaire</w:delText>
        </w:r>
      </w:del>
      <w:r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 After combining and analyzing all of the responses, the ACT SMART team will provide a summary of the information, identifying areas of strength, areas in need of growth</w:t>
      </w:r>
      <w:r w:rsidR="00814B4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recommendations for next steps</w:t>
      </w:r>
      <w:r w:rsidR="00814B48">
        <w:rPr>
          <w:rFonts w:ascii="Arial" w:hAnsi="Arial" w:cs="Arial"/>
        </w:rPr>
        <w:t>, and an overall summary indicating your agency’s receptivity to adding a new treatment</w:t>
      </w:r>
      <w:r>
        <w:rPr>
          <w:rFonts w:ascii="Arial" w:hAnsi="Arial" w:cs="Arial"/>
        </w:rPr>
        <w:t xml:space="preserve">. Additionally, the ACT SMART team will lead several feedback sessions to present the summary, gather staff perspectives about the findings, and </w:t>
      </w:r>
      <w:r w:rsidR="00814B48">
        <w:rPr>
          <w:rFonts w:ascii="Arial" w:hAnsi="Arial" w:cs="Arial"/>
        </w:rPr>
        <w:t>assist with prioritizin</w:t>
      </w:r>
      <w:bookmarkStart w:id="15" w:name="_GoBack"/>
      <w:bookmarkEnd w:id="15"/>
      <w:r w:rsidR="00814B48">
        <w:rPr>
          <w:rFonts w:ascii="Arial" w:hAnsi="Arial" w:cs="Arial"/>
        </w:rPr>
        <w:t>g needs.</w:t>
      </w:r>
    </w:p>
    <w:sectPr w:rsidR="00814B48" w:rsidRPr="0081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731AE"/>
    <w:multiLevelType w:val="hybridMultilevel"/>
    <w:tmpl w:val="A9AA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314EE"/>
    <w:multiLevelType w:val="hybridMultilevel"/>
    <w:tmpl w:val="78BC6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C8"/>
    <w:rsid w:val="002966C8"/>
    <w:rsid w:val="002D214D"/>
    <w:rsid w:val="004545F1"/>
    <w:rsid w:val="00503812"/>
    <w:rsid w:val="00814B48"/>
    <w:rsid w:val="00C70BAC"/>
    <w:rsid w:val="00CD4ACE"/>
    <w:rsid w:val="00CE5E63"/>
    <w:rsid w:val="00E16DD1"/>
    <w:rsid w:val="00F0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682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C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6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6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6C8"/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6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6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C8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C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6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6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6C8"/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6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6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C8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Sciences, San Diego State University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Drahota</dc:creator>
  <cp:lastModifiedBy>Amy Drahota</cp:lastModifiedBy>
  <cp:revision>2</cp:revision>
  <dcterms:created xsi:type="dcterms:W3CDTF">2014-10-15T06:33:00Z</dcterms:created>
  <dcterms:modified xsi:type="dcterms:W3CDTF">2014-10-15T06:33:00Z</dcterms:modified>
</cp:coreProperties>
</file>