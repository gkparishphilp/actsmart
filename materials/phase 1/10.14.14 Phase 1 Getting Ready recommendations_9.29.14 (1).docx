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D2AAA" w14:textId="77777777" w:rsidR="00730A9F" w:rsidRPr="005B051C" w:rsidRDefault="00730A9F" w:rsidP="00730A9F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color w:val="6AB046"/>
          <w:sz w:val="24"/>
          <w:szCs w:val="24"/>
          <w:rPrChange w:id="0" w:author="Kelsey Palmer" w:date="2014-10-06T12:19:00Z">
            <w:rPr>
              <w:rFonts w:ascii="Arial" w:hAnsi="Arial" w:cs="Arial"/>
              <w:sz w:val="24"/>
              <w:szCs w:val="24"/>
            </w:rPr>
          </w:rPrChange>
        </w:rPr>
      </w:pPr>
      <w:bookmarkStart w:id="1" w:name="_GoBack"/>
      <w:bookmarkEnd w:id="1"/>
      <w:r w:rsidRPr="005B051C">
        <w:rPr>
          <w:rFonts w:ascii="Arial" w:hAnsi="Arial" w:cs="Arial"/>
          <w:color w:val="6AB046"/>
          <w:sz w:val="24"/>
          <w:szCs w:val="24"/>
          <w:rPrChange w:id="2" w:author="Kelsey Palmer" w:date="2014-10-06T12:19:00Z">
            <w:rPr>
              <w:rFonts w:ascii="Arial" w:hAnsi="Arial" w:cs="Arial"/>
              <w:sz w:val="24"/>
              <w:szCs w:val="24"/>
            </w:rPr>
          </w:rPrChange>
        </w:rPr>
        <w:t>Getting Ready</w:t>
      </w:r>
      <w:r w:rsidR="00505A74" w:rsidRPr="005B051C">
        <w:rPr>
          <w:rFonts w:ascii="Arial" w:hAnsi="Arial" w:cs="Arial"/>
          <w:color w:val="6AB046"/>
          <w:sz w:val="24"/>
          <w:szCs w:val="24"/>
          <w:rPrChange w:id="3" w:author="Kelsey Palmer" w:date="2014-10-06T12:19:00Z">
            <w:rPr>
              <w:rFonts w:ascii="Arial" w:hAnsi="Arial" w:cs="Arial"/>
              <w:sz w:val="24"/>
              <w:szCs w:val="24"/>
            </w:rPr>
          </w:rPrChange>
        </w:rPr>
        <w:t xml:space="preserve"> for ACT SMART</w:t>
      </w:r>
      <w:del w:id="4" w:author="Amy Drahota" w:date="2014-10-14T23:17:00Z">
        <w:r w:rsidR="00505A74" w:rsidRPr="005B051C" w:rsidDel="00463817">
          <w:rPr>
            <w:rFonts w:ascii="Arial" w:hAnsi="Arial" w:cs="Arial"/>
            <w:color w:val="6AB046"/>
            <w:sz w:val="24"/>
            <w:szCs w:val="24"/>
            <w:rPrChange w:id="5" w:author="Kelsey Palmer" w:date="2014-10-06T12:19:00Z">
              <w:rPr>
                <w:rFonts w:ascii="Arial" w:hAnsi="Arial" w:cs="Arial"/>
                <w:sz w:val="24"/>
                <w:szCs w:val="24"/>
              </w:rPr>
            </w:rPrChange>
          </w:rPr>
          <w:delText xml:space="preserve"> Phases 2-4 </w:delText>
        </w:r>
      </w:del>
    </w:p>
    <w:p w14:paraId="2B4A8052" w14:textId="77777777" w:rsidR="008E6E45" w:rsidRDefault="00734F64" w:rsidP="003D6C46">
      <w:pPr>
        <w:rPr>
          <w:rFonts w:ascii="Arial" w:hAnsi="Arial" w:cs="Arial"/>
        </w:rPr>
      </w:pPr>
      <w:r w:rsidRPr="00F37C28">
        <w:rPr>
          <w:rFonts w:ascii="Arial" w:hAnsi="Arial" w:cs="Arial"/>
        </w:rPr>
        <w:t xml:space="preserve">This section provides guidance on how to prepare for </w:t>
      </w:r>
      <w:r w:rsidR="0049609A" w:rsidRPr="00F37C28">
        <w:rPr>
          <w:rFonts w:ascii="Arial" w:hAnsi="Arial" w:cs="Arial"/>
        </w:rPr>
        <w:t>the next phases</w:t>
      </w:r>
      <w:r w:rsidR="00D476DF">
        <w:rPr>
          <w:rFonts w:ascii="Arial" w:hAnsi="Arial" w:cs="Arial"/>
        </w:rPr>
        <w:t xml:space="preserve"> </w:t>
      </w:r>
      <w:del w:id="6" w:author="Amy Drahota" w:date="2014-10-14T23:17:00Z">
        <w:r w:rsidR="00505A74" w:rsidRPr="00F37C28" w:rsidDel="00463817">
          <w:rPr>
            <w:rFonts w:ascii="Arial" w:hAnsi="Arial" w:cs="Arial"/>
          </w:rPr>
          <w:delText>(2-4)</w:delText>
        </w:r>
        <w:r w:rsidR="0049609A" w:rsidRPr="00F37C28" w:rsidDel="00463817">
          <w:rPr>
            <w:rFonts w:ascii="Arial" w:hAnsi="Arial" w:cs="Arial"/>
          </w:rPr>
          <w:delText xml:space="preserve"> </w:delText>
        </w:r>
      </w:del>
      <w:r w:rsidR="0049609A" w:rsidRPr="00F37C28">
        <w:rPr>
          <w:rFonts w:ascii="Arial" w:hAnsi="Arial" w:cs="Arial"/>
        </w:rPr>
        <w:t>of</w:t>
      </w:r>
      <w:r w:rsidR="008E6E45">
        <w:rPr>
          <w:rFonts w:ascii="Arial" w:hAnsi="Arial" w:cs="Arial"/>
        </w:rPr>
        <w:t xml:space="preserve"> the</w:t>
      </w:r>
      <w:r w:rsidR="0049609A" w:rsidRPr="00F37C28">
        <w:rPr>
          <w:rFonts w:ascii="Arial" w:hAnsi="Arial" w:cs="Arial"/>
        </w:rPr>
        <w:t xml:space="preserve"> </w:t>
      </w:r>
      <w:r w:rsidRPr="00F37C28">
        <w:rPr>
          <w:rFonts w:ascii="Arial" w:hAnsi="Arial" w:cs="Arial"/>
        </w:rPr>
        <w:t>ACT SMART</w:t>
      </w:r>
      <w:r w:rsidR="008E6E45">
        <w:rPr>
          <w:rFonts w:ascii="Arial" w:hAnsi="Arial" w:cs="Arial"/>
        </w:rPr>
        <w:t xml:space="preserve"> toolkit</w:t>
      </w:r>
      <w:r w:rsidRPr="00F37C28">
        <w:rPr>
          <w:rFonts w:ascii="Arial" w:hAnsi="Arial" w:cs="Arial"/>
        </w:rPr>
        <w:t xml:space="preserve">. </w:t>
      </w:r>
      <w:del w:id="7" w:author="Amy Drahota" w:date="2014-10-14T23:17:00Z">
        <w:r w:rsidR="008E6E45" w:rsidDel="00463817">
          <w:rPr>
            <w:rFonts w:ascii="Arial" w:hAnsi="Arial" w:cs="Arial"/>
          </w:rPr>
          <w:delText>There are a few</w:delText>
        </w:r>
        <w:r w:rsidR="00271093" w:rsidDel="00463817">
          <w:rPr>
            <w:rFonts w:ascii="Arial" w:hAnsi="Arial" w:cs="Arial"/>
          </w:rPr>
          <w:delText xml:space="preserve"> decisions to ma</w:delText>
        </w:r>
        <w:r w:rsidR="008E6E45" w:rsidDel="00463817">
          <w:rPr>
            <w:rFonts w:ascii="Arial" w:hAnsi="Arial" w:cs="Arial"/>
          </w:rPr>
          <w:delText>k</w:delText>
        </w:r>
        <w:r w:rsidR="00271093" w:rsidDel="00463817">
          <w:rPr>
            <w:rFonts w:ascii="Arial" w:hAnsi="Arial" w:cs="Arial"/>
          </w:rPr>
          <w:delText xml:space="preserve">e </w:delText>
        </w:r>
        <w:r w:rsidR="008E6E45" w:rsidDel="00463817">
          <w:rPr>
            <w:rFonts w:ascii="Arial" w:hAnsi="Arial" w:cs="Arial"/>
          </w:rPr>
          <w:delText xml:space="preserve">before you get started with the next phases. Making these decisions now will be helpful so that you can efficiently and </w:delText>
        </w:r>
      </w:del>
      <w:del w:id="8" w:author="Amy Drahota" w:date="2014-09-29T23:37:00Z">
        <w:r w:rsidR="008E6E45" w:rsidDel="001318D1">
          <w:rPr>
            <w:rFonts w:ascii="Arial" w:hAnsi="Arial" w:cs="Arial"/>
          </w:rPr>
          <w:delText xml:space="preserve">most </w:delText>
        </w:r>
      </w:del>
      <w:del w:id="9" w:author="Amy Drahota" w:date="2014-10-14T23:17:00Z">
        <w:r w:rsidR="008E6E45" w:rsidDel="00463817">
          <w:rPr>
            <w:rFonts w:ascii="Arial" w:hAnsi="Arial" w:cs="Arial"/>
          </w:rPr>
          <w:delText xml:space="preserve">effectively use your time. </w:delText>
        </w:r>
      </w:del>
    </w:p>
    <w:p w14:paraId="642984FB" w14:textId="77777777" w:rsidR="003D6C46" w:rsidRPr="00F37C28" w:rsidRDefault="00271093" w:rsidP="003D6C46">
      <w:pPr>
        <w:rPr>
          <w:rFonts w:ascii="Arial" w:hAnsi="Arial" w:cs="Arial"/>
          <w:i/>
          <w:sz w:val="24"/>
          <w:szCs w:val="24"/>
        </w:rPr>
      </w:pPr>
      <w:r w:rsidRPr="00F37C28">
        <w:rPr>
          <w:rFonts w:ascii="Arial" w:hAnsi="Arial" w:cs="Arial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FC8DC" wp14:editId="00E94338">
                <wp:simplePos x="0" y="0"/>
                <wp:positionH relativeFrom="column">
                  <wp:posOffset>4029075</wp:posOffset>
                </wp:positionH>
                <wp:positionV relativeFrom="paragraph">
                  <wp:posOffset>34290</wp:posOffset>
                </wp:positionV>
                <wp:extent cx="1968500" cy="3933825"/>
                <wp:effectExtent l="0" t="0" r="12700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393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037EB" w14:textId="77777777" w:rsidR="00EF78B9" w:rsidRPr="005B051C" w:rsidRDefault="00EF78B9" w:rsidP="005E0F3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516186"/>
                                <w:sz w:val="24"/>
                                <w:rPrChange w:id="10" w:author="Kelsey Palmer" w:date="2014-10-06T12:20:00Z">
                                  <w:rPr>
                                    <w:rFonts w:ascii="Arial" w:hAnsi="Arial"/>
                                    <w:sz w:val="24"/>
                                  </w:rPr>
                                </w:rPrChange>
                              </w:rPr>
                            </w:pPr>
                            <w:r w:rsidRPr="005B051C">
                              <w:rPr>
                                <w:rFonts w:ascii="Arial" w:hAnsi="Arial"/>
                                <w:b/>
                                <w:i/>
                                <w:color w:val="516186"/>
                                <w:sz w:val="24"/>
                                <w:rPrChange w:id="11" w:author="Kelsey Palmer" w:date="2014-10-06T12:20:00Z">
                                  <w:rPr>
                                    <w:rFonts w:ascii="Arial" w:hAnsi="Arial"/>
                                    <w:b/>
                                    <w:i/>
                                    <w:sz w:val="24"/>
                                  </w:rPr>
                                </w:rPrChange>
                              </w:rPr>
                              <w:t>Getting Ready Checklist</w:t>
                            </w:r>
                          </w:p>
                          <w:p w14:paraId="5CADE2A0" w14:textId="77777777" w:rsidR="00EF78B9" w:rsidRPr="005E0F3E" w:rsidRDefault="00EF78B9" w:rsidP="005E0F3E">
                            <w:pPr>
                              <w:spacing w:after="0" w:line="240" w:lineRule="auto"/>
                              <w:rPr>
                                <w:rFonts w:ascii="Arial" w:hAnsi="Arial"/>
                              </w:rPr>
                            </w:pPr>
                          </w:p>
                          <w:p w14:paraId="15DBED11" w14:textId="77777777" w:rsidR="00EF78B9" w:rsidRDefault="00EF78B9" w:rsidP="0027109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20" w:line="240" w:lineRule="auto"/>
                              <w:contextualSpacing w:val="0"/>
                              <w:rPr>
                                <w:rFonts w:ascii="Arial" w:hAnsi="Arial"/>
                              </w:rPr>
                            </w:pPr>
                            <w:r w:rsidRPr="005E0F3E">
                              <w:rPr>
                                <w:rFonts w:ascii="Arial" w:hAnsi="Arial"/>
                              </w:rPr>
                              <w:t>Identify who will complete the ACT SMART materials</w:t>
                            </w:r>
                          </w:p>
                          <w:p w14:paraId="31226FF5" w14:textId="77777777" w:rsidR="00EF78B9" w:rsidRDefault="00EF78B9" w:rsidP="0027109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20" w:line="240" w:lineRule="auto"/>
                              <w:contextualSpacing w:val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Schedule regular times to read, review, and complete the ACT SMART activities</w:t>
                            </w:r>
                          </w:p>
                          <w:p w14:paraId="112DC81F" w14:textId="77777777" w:rsidR="00EF78B9" w:rsidRDefault="00EF78B9" w:rsidP="0027109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20" w:line="240" w:lineRule="auto"/>
                              <w:contextualSpacing w:val="0"/>
                              <w:rPr>
                                <w:rFonts w:ascii="Arial" w:hAnsi="Arial"/>
                              </w:rPr>
                            </w:pPr>
                            <w:r w:rsidRPr="0049609A">
                              <w:rPr>
                                <w:rFonts w:ascii="Arial" w:hAnsi="Arial"/>
                              </w:rPr>
                              <w:t xml:space="preserve">Connect with staff who might </w:t>
                            </w:r>
                            <w:r w:rsidRPr="00055725">
                              <w:rPr>
                                <w:rFonts w:ascii="Arial" w:hAnsi="Arial"/>
                              </w:rPr>
                              <w:t>understand the perspectives of staff or provide different information</w:t>
                            </w:r>
                          </w:p>
                          <w:p w14:paraId="246316FE" w14:textId="77777777" w:rsidR="00EF78B9" w:rsidRPr="0049609A" w:rsidRDefault="00EF78B9" w:rsidP="0027109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20" w:line="240" w:lineRule="auto"/>
                              <w:contextualSpacing w:val="0"/>
                              <w:rPr>
                                <w:rFonts w:ascii="Arial" w:hAnsi="Arial"/>
                              </w:rPr>
                            </w:pPr>
                            <w:r w:rsidRPr="0049609A">
                              <w:rPr>
                                <w:rFonts w:ascii="Arial" w:hAnsi="Arial"/>
                              </w:rPr>
                              <w:t xml:space="preserve">Call the ACT SMART facilitator if </w:t>
                            </w:r>
                            <w:r>
                              <w:rPr>
                                <w:rFonts w:ascii="Arial" w:hAnsi="Arial"/>
                              </w:rPr>
                              <w:t>any questions or concerns arise</w:t>
                            </w:r>
                          </w:p>
                          <w:p w14:paraId="0875DDED" w14:textId="77777777" w:rsidR="00EF78B9" w:rsidRPr="005E0F3E" w:rsidRDefault="00EF78B9" w:rsidP="0027109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20" w:line="240" w:lineRule="auto"/>
                              <w:contextualSpacing w:val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Attend the monthly ACT SMART facilitation meetings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7.25pt;margin-top:2.7pt;width:155pt;height:30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" filled="f" strokecolor="black [3213]">
                <v:textbox>
                  <w:txbxContent>
                    <w:p w:rsidR="00EF78B9" w:rsidRPr="005B051C" w:rsidRDefault="00EF78B9" w:rsidP="005E0F3E">
                      <w:pPr>
                        <w:spacing w:after="0" w:line="240" w:lineRule="auto"/>
                        <w:jc w:val="center"/>
                        <w:rPr>
                          <w:rFonts w:ascii="Arial" w:hAnsi="Arial"/>
                          <w:color w:val="516186"/>
                          <w:sz w:val="24"/>
                          <w:rPrChange w:id="6" w:author="Kelsey Palmer" w:date="2014-10-06T12:20:00Z">
                            <w:rPr>
                              <w:rFonts w:ascii="Arial" w:hAnsi="Arial"/>
                              <w:sz w:val="24"/>
                            </w:rPr>
                          </w:rPrChange>
                        </w:rPr>
                      </w:pPr>
                      <w:r w:rsidRPr="005B051C">
                        <w:rPr>
                          <w:rFonts w:ascii="Arial" w:hAnsi="Arial"/>
                          <w:b/>
                          <w:i/>
                          <w:color w:val="516186"/>
                          <w:sz w:val="24"/>
                          <w:rPrChange w:id="7" w:author="Kelsey Palmer" w:date="2014-10-06T12:20:00Z">
                            <w:rPr>
                              <w:rFonts w:ascii="Arial" w:hAnsi="Arial"/>
                              <w:b/>
                              <w:i/>
                              <w:sz w:val="24"/>
                            </w:rPr>
                          </w:rPrChange>
                        </w:rPr>
                        <w:t>Getting Ready Checklist</w:t>
                      </w:r>
                    </w:p>
                    <w:p w:rsidR="00EF78B9" w:rsidRPr="005E0F3E" w:rsidRDefault="00EF78B9" w:rsidP="005E0F3E">
                      <w:pPr>
                        <w:spacing w:after="0" w:line="240" w:lineRule="auto"/>
                        <w:rPr>
                          <w:rFonts w:ascii="Arial" w:hAnsi="Arial"/>
                        </w:rPr>
                      </w:pPr>
                    </w:p>
                    <w:p w:rsidR="00EF78B9" w:rsidRDefault="00EF78B9" w:rsidP="0027109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20" w:line="240" w:lineRule="auto"/>
                        <w:contextualSpacing w:val="0"/>
                        <w:rPr>
                          <w:rFonts w:ascii="Arial" w:hAnsi="Arial"/>
                        </w:rPr>
                      </w:pPr>
                      <w:r w:rsidRPr="005E0F3E">
                        <w:rPr>
                          <w:rFonts w:ascii="Arial" w:hAnsi="Arial"/>
                        </w:rPr>
                        <w:t>Identify who will complete the ACT SMART materials</w:t>
                      </w:r>
                    </w:p>
                    <w:p w:rsidR="00EF78B9" w:rsidRDefault="00EF78B9" w:rsidP="0027109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20" w:line="240" w:lineRule="auto"/>
                        <w:contextualSpacing w:val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Schedule regular times to read, review, and complete the ACT SMART activities</w:t>
                      </w:r>
                    </w:p>
                    <w:p w:rsidR="00EF78B9" w:rsidRDefault="00EF78B9" w:rsidP="0027109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20" w:line="240" w:lineRule="auto"/>
                        <w:contextualSpacing w:val="0"/>
                        <w:rPr>
                          <w:rFonts w:ascii="Arial" w:hAnsi="Arial"/>
                        </w:rPr>
                      </w:pPr>
                      <w:r w:rsidRPr="0049609A">
                        <w:rPr>
                          <w:rFonts w:ascii="Arial" w:hAnsi="Arial"/>
                        </w:rPr>
                        <w:t xml:space="preserve">Connect with staff who might </w:t>
                      </w:r>
                      <w:r w:rsidRPr="00055725">
                        <w:rPr>
                          <w:rFonts w:ascii="Arial" w:hAnsi="Arial"/>
                        </w:rPr>
                        <w:t>understand the perspectives of staff or provide different information</w:t>
                      </w:r>
                    </w:p>
                    <w:p w:rsidR="00EF78B9" w:rsidRPr="0049609A" w:rsidRDefault="00EF78B9" w:rsidP="0027109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20" w:line="240" w:lineRule="auto"/>
                        <w:contextualSpacing w:val="0"/>
                        <w:rPr>
                          <w:rFonts w:ascii="Arial" w:hAnsi="Arial"/>
                        </w:rPr>
                      </w:pPr>
                      <w:r w:rsidRPr="0049609A">
                        <w:rPr>
                          <w:rFonts w:ascii="Arial" w:hAnsi="Arial"/>
                        </w:rPr>
                        <w:t xml:space="preserve">Call the ACT SMART facilitator if </w:t>
                      </w:r>
                      <w:r>
                        <w:rPr>
                          <w:rFonts w:ascii="Arial" w:hAnsi="Arial"/>
                        </w:rPr>
                        <w:t>any questions or concerns arise</w:t>
                      </w:r>
                    </w:p>
                    <w:p w:rsidR="00EF78B9" w:rsidRPr="005E0F3E" w:rsidRDefault="00EF78B9" w:rsidP="0027109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120" w:line="240" w:lineRule="auto"/>
                        <w:contextualSpacing w:val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Attend the monthly ACT SMART facilitation meetings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C46" w:rsidRPr="00F37C28">
        <w:rPr>
          <w:rFonts w:ascii="Arial" w:hAnsi="Arial" w:cs="Arial"/>
          <w:i/>
          <w:sz w:val="24"/>
          <w:szCs w:val="24"/>
        </w:rPr>
        <w:t xml:space="preserve">Who should </w:t>
      </w:r>
      <w:r w:rsidR="008E6E45">
        <w:rPr>
          <w:rFonts w:ascii="Arial" w:hAnsi="Arial" w:cs="Arial"/>
          <w:i/>
          <w:sz w:val="24"/>
          <w:szCs w:val="24"/>
        </w:rPr>
        <w:t>be a part of the</w:t>
      </w:r>
      <w:r w:rsidR="003D6C46" w:rsidRPr="00F37C28">
        <w:rPr>
          <w:rFonts w:ascii="Arial" w:hAnsi="Arial" w:cs="Arial"/>
          <w:i/>
          <w:sz w:val="24"/>
          <w:szCs w:val="24"/>
        </w:rPr>
        <w:t xml:space="preserve"> ACT SMART </w:t>
      </w:r>
      <w:r w:rsidR="008E6E45">
        <w:rPr>
          <w:rFonts w:ascii="Arial" w:hAnsi="Arial" w:cs="Arial"/>
          <w:i/>
          <w:sz w:val="24"/>
          <w:szCs w:val="24"/>
        </w:rPr>
        <w:t>team at my agency</w:t>
      </w:r>
      <w:r w:rsidR="003D6C46" w:rsidRPr="00F37C28">
        <w:rPr>
          <w:rFonts w:ascii="Arial" w:hAnsi="Arial" w:cs="Arial"/>
          <w:i/>
          <w:sz w:val="24"/>
          <w:szCs w:val="24"/>
        </w:rPr>
        <w:t>?</w:t>
      </w:r>
    </w:p>
    <w:p w14:paraId="27DF7E0E" w14:textId="77777777" w:rsidR="0049609A" w:rsidRPr="00F37C28" w:rsidRDefault="00420081" w:rsidP="00420081">
      <w:pPr>
        <w:rPr>
          <w:rFonts w:ascii="Arial" w:hAnsi="Arial" w:cs="Arial"/>
        </w:rPr>
      </w:pPr>
      <w:r w:rsidRPr="00F37C28">
        <w:rPr>
          <w:rFonts w:ascii="Arial" w:hAnsi="Arial" w:cs="Arial"/>
        </w:rPr>
        <w:t xml:space="preserve">ACT SMART </w:t>
      </w:r>
      <w:del w:id="12" w:author="Amy Drahota" w:date="2014-10-14T23:17:00Z">
        <w:r w:rsidRPr="00F37C28" w:rsidDel="00463817">
          <w:rPr>
            <w:rFonts w:ascii="Arial" w:hAnsi="Arial" w:cs="Arial"/>
          </w:rPr>
          <w:delText>was developed to be</w:delText>
        </w:r>
      </w:del>
      <w:ins w:id="13" w:author="Amy Drahota" w:date="2014-10-14T23:17:00Z">
        <w:r w:rsidR="00463817">
          <w:rPr>
            <w:rFonts w:ascii="Arial" w:hAnsi="Arial" w:cs="Arial"/>
          </w:rPr>
          <w:t>is</w:t>
        </w:r>
      </w:ins>
      <w:r w:rsidRPr="00F37C28">
        <w:rPr>
          <w:rFonts w:ascii="Arial" w:hAnsi="Arial" w:cs="Arial"/>
        </w:rPr>
        <w:t xml:space="preserve"> flexibl</w:t>
      </w:r>
      <w:r w:rsidR="0049609A" w:rsidRPr="00F37C28">
        <w:rPr>
          <w:rFonts w:ascii="Arial" w:hAnsi="Arial" w:cs="Arial"/>
        </w:rPr>
        <w:t>e and</w:t>
      </w:r>
      <w:ins w:id="14" w:author="Amy Drahota" w:date="2014-10-14T23:17:00Z">
        <w:r w:rsidR="00463817">
          <w:rPr>
            <w:rFonts w:ascii="Arial" w:hAnsi="Arial" w:cs="Arial"/>
          </w:rPr>
          <w:t xml:space="preserve"> can</w:t>
        </w:r>
      </w:ins>
      <w:r w:rsidR="0049609A" w:rsidRPr="00F37C28">
        <w:rPr>
          <w:rFonts w:ascii="Arial" w:hAnsi="Arial" w:cs="Arial"/>
        </w:rPr>
        <w:t xml:space="preserve"> fit</w:t>
      </w:r>
      <w:r w:rsidRPr="00F37C28">
        <w:rPr>
          <w:rFonts w:ascii="Arial" w:hAnsi="Arial" w:cs="Arial"/>
        </w:rPr>
        <w:t xml:space="preserve"> </w:t>
      </w:r>
      <w:del w:id="15" w:author="Amy Drahota" w:date="2014-10-14T23:17:00Z">
        <w:r w:rsidR="00EC1B79" w:rsidRPr="00F37C28" w:rsidDel="00463817">
          <w:rPr>
            <w:rFonts w:ascii="Arial" w:hAnsi="Arial" w:cs="Arial"/>
          </w:rPr>
          <w:delText xml:space="preserve">with </w:delText>
        </w:r>
      </w:del>
      <w:r w:rsidR="0049609A" w:rsidRPr="00F37C28">
        <w:rPr>
          <w:rFonts w:ascii="Arial" w:hAnsi="Arial" w:cs="Arial"/>
        </w:rPr>
        <w:t xml:space="preserve">many different types of </w:t>
      </w:r>
      <w:r w:rsidR="00EC1B79" w:rsidRPr="00F37C28">
        <w:rPr>
          <w:rFonts w:ascii="Arial" w:hAnsi="Arial" w:cs="Arial"/>
        </w:rPr>
        <w:t xml:space="preserve">agency structures. </w:t>
      </w:r>
      <w:del w:id="16" w:author="Amy Drahota" w:date="2014-10-14T23:18:00Z">
        <w:r w:rsidR="0049609A" w:rsidRPr="00F37C28" w:rsidDel="00463817">
          <w:rPr>
            <w:rFonts w:ascii="Arial" w:hAnsi="Arial" w:cs="Arial"/>
          </w:rPr>
          <w:delText>We recommend i</w:delText>
        </w:r>
      </w:del>
      <w:ins w:id="17" w:author="Amy Drahota" w:date="2014-10-14T23:18:00Z">
        <w:r w:rsidR="00463817">
          <w:rPr>
            <w:rFonts w:ascii="Arial" w:hAnsi="Arial" w:cs="Arial"/>
          </w:rPr>
          <w:t>I</w:t>
        </w:r>
      </w:ins>
      <w:r w:rsidR="0049609A" w:rsidRPr="00F37C28">
        <w:rPr>
          <w:rFonts w:ascii="Arial" w:hAnsi="Arial" w:cs="Arial"/>
        </w:rPr>
        <w:t>dentifying a specific person or team of people to complete the ACT SMART activities</w:t>
      </w:r>
      <w:del w:id="18" w:author="Kelsey Palmer" w:date="2014-10-06T12:21:00Z">
        <w:r w:rsidR="0049609A" w:rsidRPr="00F37C28" w:rsidDel="005B051C">
          <w:rPr>
            <w:rFonts w:ascii="Arial" w:hAnsi="Arial" w:cs="Arial"/>
          </w:rPr>
          <w:delText>. This will help</w:delText>
        </w:r>
      </w:del>
      <w:r w:rsidR="0049609A" w:rsidRPr="00F37C28">
        <w:rPr>
          <w:rFonts w:ascii="Arial" w:hAnsi="Arial" w:cs="Arial"/>
        </w:rPr>
        <w:t xml:space="preserve"> </w:t>
      </w:r>
      <w:del w:id="19" w:author="Amy Drahota" w:date="2014-10-14T23:18:00Z">
        <w:r w:rsidR="0049609A" w:rsidRPr="00F37C28" w:rsidDel="00463817">
          <w:rPr>
            <w:rFonts w:ascii="Arial" w:hAnsi="Arial" w:cs="Arial"/>
          </w:rPr>
          <w:delText>to</w:delText>
        </w:r>
      </w:del>
      <w:ins w:id="20" w:author="Kelsey Palmer" w:date="2014-10-06T12:21:00Z">
        <w:del w:id="21" w:author="Amy Drahota" w:date="2014-10-14T23:18:00Z">
          <w:r w:rsidR="005B051C" w:rsidDel="00463817">
            <w:rPr>
              <w:rFonts w:ascii="Arial" w:hAnsi="Arial" w:cs="Arial"/>
            </w:rPr>
            <w:delText xml:space="preserve"> </w:delText>
          </w:r>
        </w:del>
      </w:ins>
      <w:ins w:id="22" w:author="Amy Drahota" w:date="2014-10-14T23:18:00Z">
        <w:r w:rsidR="00463817">
          <w:rPr>
            <w:rFonts w:ascii="Arial" w:hAnsi="Arial" w:cs="Arial"/>
          </w:rPr>
          <w:t xml:space="preserve">will </w:t>
        </w:r>
      </w:ins>
      <w:ins w:id="23" w:author="Kelsey Palmer" w:date="2014-10-06T12:21:00Z">
        <w:r w:rsidR="005B051C">
          <w:rPr>
            <w:rFonts w:ascii="Arial" w:hAnsi="Arial" w:cs="Arial"/>
          </w:rPr>
          <w:t>help</w:t>
        </w:r>
      </w:ins>
      <w:r w:rsidR="0049609A" w:rsidRPr="00F37C28">
        <w:rPr>
          <w:rFonts w:ascii="Arial" w:hAnsi="Arial" w:cs="Arial"/>
        </w:rPr>
        <w:t xml:space="preserve"> </w:t>
      </w:r>
      <w:ins w:id="24" w:author="Amy Drahota" w:date="2014-10-14T23:18:00Z">
        <w:r w:rsidR="00463817">
          <w:rPr>
            <w:rFonts w:ascii="Arial" w:hAnsi="Arial" w:cs="Arial"/>
          </w:rPr>
          <w:t xml:space="preserve">to </w:t>
        </w:r>
      </w:ins>
      <w:r w:rsidR="0049609A" w:rsidRPr="00F37C28">
        <w:rPr>
          <w:rFonts w:ascii="Arial" w:hAnsi="Arial" w:cs="Arial"/>
        </w:rPr>
        <w:t>ens</w:t>
      </w:r>
      <w:r w:rsidR="00271093">
        <w:rPr>
          <w:rFonts w:ascii="Arial" w:hAnsi="Arial" w:cs="Arial"/>
        </w:rPr>
        <w:t xml:space="preserve">ure consistency and completion of materials. </w:t>
      </w:r>
    </w:p>
    <w:p w14:paraId="43F3B601" w14:textId="77777777" w:rsidR="00420081" w:rsidRPr="00F37C28" w:rsidRDefault="00EC1B79" w:rsidP="00420081">
      <w:pPr>
        <w:rPr>
          <w:rFonts w:ascii="Arial" w:hAnsi="Arial" w:cs="Arial"/>
        </w:rPr>
      </w:pPr>
      <w:del w:id="25" w:author="Kelsey Palmer" w:date="2014-10-06T12:23:00Z">
        <w:r w:rsidRPr="00F37C28" w:rsidDel="005B051C">
          <w:rPr>
            <w:rFonts w:ascii="Arial" w:hAnsi="Arial" w:cs="Arial"/>
          </w:rPr>
          <w:delText xml:space="preserve">There </w:delText>
        </w:r>
      </w:del>
      <w:ins w:id="26" w:author="Kelsey Palmer" w:date="2014-10-06T12:23:00Z">
        <w:del w:id="27" w:author="Amy Drahota" w:date="2014-10-14T23:18:00Z">
          <w:r w:rsidR="005B051C" w:rsidDel="00463817">
            <w:rPr>
              <w:rFonts w:ascii="Arial" w:hAnsi="Arial" w:cs="Arial"/>
            </w:rPr>
            <w:delText>Here</w:delText>
          </w:r>
          <w:r w:rsidR="005B051C" w:rsidRPr="00F37C28" w:rsidDel="00463817">
            <w:rPr>
              <w:rFonts w:ascii="Arial" w:hAnsi="Arial" w:cs="Arial"/>
            </w:rPr>
            <w:delText xml:space="preserve"> </w:delText>
          </w:r>
        </w:del>
      </w:ins>
      <w:del w:id="28" w:author="Amy Drahota" w:date="2014-10-14T23:18:00Z">
        <w:r w:rsidRPr="00F37C28" w:rsidDel="00463817">
          <w:rPr>
            <w:rFonts w:ascii="Arial" w:hAnsi="Arial" w:cs="Arial"/>
          </w:rPr>
          <w:delText>are d</w:delText>
        </w:r>
      </w:del>
      <w:ins w:id="29" w:author="Amy Drahota" w:date="2014-10-14T23:18:00Z">
        <w:r w:rsidR="00463817">
          <w:rPr>
            <w:rFonts w:ascii="Arial" w:hAnsi="Arial" w:cs="Arial"/>
          </w:rPr>
          <w:t>D</w:t>
        </w:r>
      </w:ins>
      <w:r w:rsidRPr="00F37C28">
        <w:rPr>
          <w:rFonts w:ascii="Arial" w:hAnsi="Arial" w:cs="Arial"/>
        </w:rPr>
        <w:t>ifferent options for</w:t>
      </w:r>
      <w:r w:rsidR="00271093">
        <w:rPr>
          <w:rFonts w:ascii="Arial" w:hAnsi="Arial" w:cs="Arial"/>
        </w:rPr>
        <w:t xml:space="preserve"> who can </w:t>
      </w:r>
      <w:r w:rsidRPr="00F37C28">
        <w:rPr>
          <w:rFonts w:ascii="Arial" w:hAnsi="Arial" w:cs="Arial"/>
        </w:rPr>
        <w:t>complete ACT SMART materials</w:t>
      </w:r>
      <w:ins w:id="30" w:author="Amy Drahota" w:date="2014-10-14T23:18:00Z">
        <w:r w:rsidR="00463817">
          <w:rPr>
            <w:rFonts w:ascii="Arial" w:hAnsi="Arial" w:cs="Arial"/>
          </w:rPr>
          <w:t xml:space="preserve"> are</w:t>
        </w:r>
      </w:ins>
      <w:r w:rsidRPr="00F37C28">
        <w:rPr>
          <w:rFonts w:ascii="Arial" w:hAnsi="Arial" w:cs="Arial"/>
        </w:rPr>
        <w:t xml:space="preserve">: </w:t>
      </w:r>
      <w:del w:id="31" w:author="Kelsey Palmer" w:date="2014-10-06T12:23:00Z">
        <w:r w:rsidRPr="00F37C28" w:rsidDel="005B051C">
          <w:rPr>
            <w:rFonts w:ascii="Arial" w:hAnsi="Arial" w:cs="Arial"/>
          </w:rPr>
          <w:delText xml:space="preserve">1) an agency leader or 2) an implementation team. </w:delText>
        </w:r>
      </w:del>
    </w:p>
    <w:p w14:paraId="779A12CF" w14:textId="77777777" w:rsidR="003D6C46" w:rsidRPr="00F37C28" w:rsidRDefault="00EC1B79" w:rsidP="00EC1B7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B051C">
        <w:rPr>
          <w:rFonts w:ascii="Arial" w:hAnsi="Arial" w:cs="Arial"/>
          <w:color w:val="516186"/>
          <w:u w:val="single"/>
          <w:rPrChange w:id="32" w:author="Kelsey Palmer" w:date="2014-10-06T12:23:00Z">
            <w:rPr>
              <w:rFonts w:ascii="Arial" w:hAnsi="Arial" w:cs="Arial"/>
              <w:u w:val="single"/>
            </w:rPr>
          </w:rPrChange>
        </w:rPr>
        <w:t>Agency leader</w:t>
      </w:r>
      <w:r w:rsidRPr="00F37C28">
        <w:rPr>
          <w:rFonts w:ascii="Arial" w:hAnsi="Arial" w:cs="Arial"/>
        </w:rPr>
        <w:t>. I</w:t>
      </w:r>
      <w:r w:rsidR="003D6C46" w:rsidRPr="00F37C28">
        <w:rPr>
          <w:rFonts w:ascii="Arial" w:hAnsi="Arial" w:cs="Arial"/>
        </w:rPr>
        <w:t xml:space="preserve">dentify </w:t>
      </w:r>
      <w:r w:rsidR="0069495F">
        <w:rPr>
          <w:rFonts w:ascii="Arial" w:hAnsi="Arial" w:cs="Arial"/>
        </w:rPr>
        <w:t xml:space="preserve">an </w:t>
      </w:r>
      <w:r w:rsidR="003D6C46" w:rsidRPr="00F37C28">
        <w:rPr>
          <w:rFonts w:ascii="Arial" w:hAnsi="Arial" w:cs="Arial"/>
        </w:rPr>
        <w:t xml:space="preserve">agency leader who </w:t>
      </w:r>
      <w:r w:rsidR="00730A9F" w:rsidRPr="00F37C28">
        <w:rPr>
          <w:rFonts w:ascii="Arial" w:hAnsi="Arial" w:cs="Arial"/>
        </w:rPr>
        <w:t xml:space="preserve">will be responsible for completing ACT SMART materials. This person should be </w:t>
      </w:r>
      <w:del w:id="33" w:author="Amy Drahota" w:date="2014-09-29T23:38:00Z">
        <w:r w:rsidRPr="00F37C28" w:rsidDel="001318D1">
          <w:rPr>
            <w:rFonts w:ascii="Arial" w:hAnsi="Arial" w:cs="Arial"/>
          </w:rPr>
          <w:delText>the</w:delText>
        </w:r>
        <w:r w:rsidR="00730A9F" w:rsidRPr="00F37C28" w:rsidDel="001318D1">
          <w:rPr>
            <w:rFonts w:ascii="Arial" w:hAnsi="Arial" w:cs="Arial"/>
          </w:rPr>
          <w:delText xml:space="preserve"> </w:delText>
        </w:r>
      </w:del>
      <w:ins w:id="34" w:author="Amy Drahota" w:date="2014-09-29T23:38:00Z">
        <w:r w:rsidR="001318D1">
          <w:rPr>
            <w:rFonts w:ascii="Arial" w:hAnsi="Arial" w:cs="Arial"/>
          </w:rPr>
          <w:t>a lead</w:t>
        </w:r>
        <w:r w:rsidR="001318D1" w:rsidRPr="00F37C28">
          <w:rPr>
            <w:rFonts w:ascii="Arial" w:hAnsi="Arial" w:cs="Arial"/>
          </w:rPr>
          <w:t xml:space="preserve"> </w:t>
        </w:r>
      </w:ins>
      <w:r w:rsidR="00730A9F" w:rsidRPr="00F37C28">
        <w:rPr>
          <w:rFonts w:ascii="Arial" w:hAnsi="Arial" w:cs="Arial"/>
        </w:rPr>
        <w:t>decision-maker in the agency</w:t>
      </w:r>
      <w:ins w:id="35" w:author="Amy Drahota" w:date="2014-10-14T23:19:00Z">
        <w:r w:rsidR="00463817">
          <w:rPr>
            <w:rFonts w:ascii="Arial" w:hAnsi="Arial" w:cs="Arial"/>
          </w:rPr>
          <w:t xml:space="preserve"> and </w:t>
        </w:r>
      </w:ins>
      <w:del w:id="36" w:author="Amy Drahota" w:date="2014-10-14T23:19:00Z">
        <w:r w:rsidR="008E6E45" w:rsidDel="00463817">
          <w:rPr>
            <w:rFonts w:ascii="Arial" w:hAnsi="Arial" w:cs="Arial"/>
          </w:rPr>
          <w:delText xml:space="preserve">. </w:delText>
        </w:r>
      </w:del>
      <w:del w:id="37" w:author="Amy Drahota" w:date="2014-09-29T23:38:00Z">
        <w:r w:rsidR="008E6E45" w:rsidDel="001318D1">
          <w:rPr>
            <w:rFonts w:ascii="Arial" w:hAnsi="Arial" w:cs="Arial"/>
          </w:rPr>
          <w:delText>That is, this</w:delText>
        </w:r>
      </w:del>
      <w:del w:id="38" w:author="Amy Drahota" w:date="2014-09-29T23:39:00Z">
        <w:r w:rsidR="008E6E45" w:rsidDel="001318D1">
          <w:rPr>
            <w:rFonts w:ascii="Arial" w:hAnsi="Arial" w:cs="Arial"/>
          </w:rPr>
          <w:delText xml:space="preserve"> person</w:delText>
        </w:r>
      </w:del>
      <w:del w:id="39" w:author="Amy Drahota" w:date="2014-10-14T23:19:00Z">
        <w:r w:rsidRPr="00F37C28" w:rsidDel="00463817">
          <w:rPr>
            <w:rFonts w:ascii="Arial" w:hAnsi="Arial" w:cs="Arial"/>
          </w:rPr>
          <w:delText xml:space="preserve"> </w:delText>
        </w:r>
        <w:r w:rsidR="008E6E45" w:rsidDel="00463817">
          <w:rPr>
            <w:rFonts w:ascii="Arial" w:hAnsi="Arial" w:cs="Arial"/>
          </w:rPr>
          <w:delText xml:space="preserve">should </w:delText>
        </w:r>
      </w:del>
      <w:r w:rsidR="008E6E45">
        <w:rPr>
          <w:rFonts w:ascii="Arial" w:hAnsi="Arial" w:cs="Arial"/>
        </w:rPr>
        <w:t xml:space="preserve">have </w:t>
      </w:r>
      <w:r w:rsidRPr="00F37C28">
        <w:rPr>
          <w:rFonts w:ascii="Arial" w:hAnsi="Arial" w:cs="Arial"/>
        </w:rPr>
        <w:t>the opportunity and independence to decide the specific treatments to implement within an agency</w:t>
      </w:r>
      <w:r w:rsidR="00730A9F" w:rsidRPr="00F37C28">
        <w:rPr>
          <w:rFonts w:ascii="Arial" w:hAnsi="Arial" w:cs="Arial"/>
        </w:rPr>
        <w:t xml:space="preserve">. </w:t>
      </w:r>
      <w:ins w:id="40" w:author="Amy Drahota" w:date="2014-10-14T23:19:00Z">
        <w:r w:rsidR="00463817">
          <w:rPr>
            <w:rFonts w:ascii="Arial" w:hAnsi="Arial" w:cs="Arial"/>
          </w:rPr>
          <w:t>While the agency leader will be completing the ACT SMART materials, c</w:t>
        </w:r>
      </w:ins>
      <w:del w:id="41" w:author="Amy Drahota" w:date="2014-10-14T23:19:00Z">
        <w:r w:rsidR="00730A9F" w:rsidRPr="00F37C28" w:rsidDel="00463817">
          <w:rPr>
            <w:rFonts w:ascii="Arial" w:hAnsi="Arial" w:cs="Arial"/>
          </w:rPr>
          <w:delText xml:space="preserve">It is important that the person identified completes all ACT SMART materials for consistency in reporting. </w:delText>
        </w:r>
        <w:r w:rsidRPr="00F37C28" w:rsidDel="00463817">
          <w:rPr>
            <w:rFonts w:ascii="Arial" w:hAnsi="Arial" w:cs="Arial"/>
          </w:rPr>
          <w:delText xml:space="preserve">However, we suggest that the agency leader not work in </w:delText>
        </w:r>
      </w:del>
      <w:del w:id="42" w:author="Amy Drahota" w:date="2014-09-29T23:39:00Z">
        <w:r w:rsidRPr="00F37C28" w:rsidDel="001318D1">
          <w:rPr>
            <w:rFonts w:ascii="Arial" w:hAnsi="Arial" w:cs="Arial"/>
          </w:rPr>
          <w:delText xml:space="preserve">total </w:delText>
        </w:r>
      </w:del>
      <w:del w:id="43" w:author="Amy Drahota" w:date="2014-10-14T23:19:00Z">
        <w:r w:rsidRPr="00F37C28" w:rsidDel="00463817">
          <w:rPr>
            <w:rFonts w:ascii="Arial" w:hAnsi="Arial" w:cs="Arial"/>
          </w:rPr>
          <w:delText xml:space="preserve">isolation from agency </w:delText>
        </w:r>
        <w:r w:rsidR="008E6E45" w:rsidDel="00463817">
          <w:rPr>
            <w:rFonts w:ascii="Arial" w:hAnsi="Arial" w:cs="Arial"/>
          </w:rPr>
          <w:delText>staff. C</w:delText>
        </w:r>
      </w:del>
      <w:r w:rsidRPr="00F37C28">
        <w:rPr>
          <w:rFonts w:ascii="Arial" w:hAnsi="Arial" w:cs="Arial"/>
        </w:rPr>
        <w:t>ommunicat</w:t>
      </w:r>
      <w:r w:rsidR="008E6E45">
        <w:rPr>
          <w:rFonts w:ascii="Arial" w:hAnsi="Arial" w:cs="Arial"/>
        </w:rPr>
        <w:t>ing</w:t>
      </w:r>
      <w:r w:rsidRPr="00F37C28">
        <w:rPr>
          <w:rFonts w:ascii="Arial" w:hAnsi="Arial" w:cs="Arial"/>
        </w:rPr>
        <w:t xml:space="preserve"> with agency </w:t>
      </w:r>
      <w:r w:rsidR="008E6E45">
        <w:rPr>
          <w:rFonts w:ascii="Arial" w:hAnsi="Arial" w:cs="Arial"/>
        </w:rPr>
        <w:t>staff</w:t>
      </w:r>
      <w:r w:rsidRPr="00F37C28">
        <w:rPr>
          <w:rFonts w:ascii="Arial" w:hAnsi="Arial" w:cs="Arial"/>
        </w:rPr>
        <w:t xml:space="preserve"> </w:t>
      </w:r>
      <w:ins w:id="44" w:author="Amy Drahota" w:date="2014-10-14T23:19:00Z">
        <w:r w:rsidR="00463817">
          <w:rPr>
            <w:rFonts w:ascii="Arial" w:hAnsi="Arial" w:cs="Arial"/>
          </w:rPr>
          <w:t xml:space="preserve">is important to </w:t>
        </w:r>
      </w:ins>
      <w:r w:rsidRPr="00F37C28">
        <w:rPr>
          <w:rFonts w:ascii="Arial" w:hAnsi="Arial" w:cs="Arial"/>
        </w:rPr>
        <w:t>increase</w:t>
      </w:r>
      <w:del w:id="45" w:author="Amy Drahota" w:date="2014-10-14T23:20:00Z">
        <w:r w:rsidR="008E6E45" w:rsidDel="00463817">
          <w:rPr>
            <w:rFonts w:ascii="Arial" w:hAnsi="Arial" w:cs="Arial"/>
          </w:rPr>
          <w:delText>s</w:delText>
        </w:r>
      </w:del>
      <w:r w:rsidRPr="00F37C28">
        <w:rPr>
          <w:rFonts w:ascii="Arial" w:hAnsi="Arial" w:cs="Arial"/>
        </w:rPr>
        <w:t xml:space="preserve"> </w:t>
      </w:r>
      <w:r w:rsidR="008E6E45">
        <w:rPr>
          <w:rFonts w:ascii="Arial" w:hAnsi="Arial" w:cs="Arial"/>
        </w:rPr>
        <w:t xml:space="preserve">buy-in for the treatment that is </w:t>
      </w:r>
      <w:del w:id="46" w:author="Amy Drahota" w:date="2014-09-29T23:39:00Z">
        <w:r w:rsidR="008E6E45" w:rsidDel="001318D1">
          <w:rPr>
            <w:rFonts w:ascii="Arial" w:hAnsi="Arial" w:cs="Arial"/>
          </w:rPr>
          <w:delText xml:space="preserve">identified </w:delText>
        </w:r>
      </w:del>
      <w:ins w:id="47" w:author="Amy Drahota" w:date="2014-09-29T23:39:00Z">
        <w:r w:rsidR="001318D1">
          <w:rPr>
            <w:rFonts w:ascii="Arial" w:hAnsi="Arial" w:cs="Arial"/>
          </w:rPr>
          <w:t xml:space="preserve">adopted </w:t>
        </w:r>
      </w:ins>
      <w:r w:rsidR="008E6E45">
        <w:rPr>
          <w:rFonts w:ascii="Arial" w:hAnsi="Arial" w:cs="Arial"/>
        </w:rPr>
        <w:t>and implemented throughout the agency.</w:t>
      </w:r>
      <w:r w:rsidRPr="00F37C28">
        <w:rPr>
          <w:rFonts w:ascii="Arial" w:hAnsi="Arial" w:cs="Arial"/>
        </w:rPr>
        <w:t xml:space="preserve">  </w:t>
      </w:r>
    </w:p>
    <w:p w14:paraId="6CD09638" w14:textId="77777777" w:rsidR="0049609A" w:rsidRPr="00F37C28" w:rsidRDefault="0049609A" w:rsidP="005E0F3E">
      <w:pPr>
        <w:pStyle w:val="ListParagraph"/>
        <w:ind w:left="360"/>
        <w:rPr>
          <w:rFonts w:ascii="Arial" w:hAnsi="Arial" w:cs="Arial"/>
        </w:rPr>
      </w:pPr>
    </w:p>
    <w:p w14:paraId="191FC879" w14:textId="77777777" w:rsidR="00BA4F34" w:rsidRPr="0069495F" w:rsidRDefault="006747B2" w:rsidP="006747B2">
      <w:pPr>
        <w:pStyle w:val="ListParagraph"/>
        <w:numPr>
          <w:ilvl w:val="0"/>
          <w:numId w:val="6"/>
        </w:numPr>
        <w:rPr>
          <w:rFonts w:ascii="Arial" w:hAnsi="Arial" w:cs="Arial"/>
          <w:i/>
        </w:rPr>
      </w:pPr>
      <w:r w:rsidRPr="005B051C">
        <w:rPr>
          <w:rFonts w:ascii="Arial" w:hAnsi="Arial" w:cs="Arial"/>
          <w:color w:val="516186"/>
          <w:u w:val="single"/>
          <w:rPrChange w:id="48" w:author="Kelsey Palmer" w:date="2014-10-06T12:23:00Z">
            <w:rPr>
              <w:rFonts w:ascii="Arial" w:hAnsi="Arial" w:cs="Arial"/>
              <w:u w:val="single"/>
            </w:rPr>
          </w:rPrChange>
        </w:rPr>
        <w:t>Implementation Team</w:t>
      </w:r>
      <w:r w:rsidRPr="00F37C28">
        <w:rPr>
          <w:rFonts w:ascii="Arial" w:hAnsi="Arial" w:cs="Arial"/>
        </w:rPr>
        <w:t xml:space="preserve">. </w:t>
      </w:r>
      <w:del w:id="49" w:author="Amy Drahota" w:date="2014-09-29T23:40:00Z">
        <w:r w:rsidR="00730A9F" w:rsidRPr="00F37C28" w:rsidDel="001318D1">
          <w:rPr>
            <w:rFonts w:ascii="Arial" w:hAnsi="Arial" w:cs="Arial"/>
          </w:rPr>
          <w:delText>Alternatively</w:delText>
        </w:r>
      </w:del>
      <w:proofErr w:type="gramStart"/>
      <w:ins w:id="50" w:author="Amy Drahota" w:date="2014-09-29T23:41:00Z">
        <w:r w:rsidR="001318D1">
          <w:rPr>
            <w:rFonts w:ascii="Arial" w:hAnsi="Arial" w:cs="Arial"/>
          </w:rPr>
          <w:t>A</w:t>
        </w:r>
      </w:ins>
      <w:proofErr w:type="gramEnd"/>
      <w:del w:id="51" w:author="Amy Drahota" w:date="2014-09-29T23:41:00Z">
        <w:r w:rsidR="00730A9F" w:rsidRPr="00F37C28" w:rsidDel="001318D1">
          <w:rPr>
            <w:rFonts w:ascii="Arial" w:hAnsi="Arial" w:cs="Arial"/>
          </w:rPr>
          <w:delText>, a</w:delText>
        </w:r>
      </w:del>
      <w:r w:rsidRPr="00F37C28">
        <w:rPr>
          <w:rFonts w:ascii="Arial" w:hAnsi="Arial" w:cs="Arial"/>
        </w:rPr>
        <w:t xml:space="preserve">n implementation </w:t>
      </w:r>
      <w:r w:rsidR="00730A9F" w:rsidRPr="00F37C28">
        <w:rPr>
          <w:rFonts w:ascii="Arial" w:hAnsi="Arial" w:cs="Arial"/>
        </w:rPr>
        <w:t>team</w:t>
      </w:r>
      <w:ins w:id="52" w:author="Amy Drahota" w:date="2014-09-29T23:41:00Z">
        <w:r w:rsidR="001318D1">
          <w:rPr>
            <w:rFonts w:ascii="Arial" w:hAnsi="Arial" w:cs="Arial"/>
          </w:rPr>
          <w:t xml:space="preserve"> can be formed to complete the ACT SMART </w:t>
        </w:r>
      </w:ins>
      <w:ins w:id="53" w:author="Amy Drahota" w:date="2014-09-29T23:42:00Z">
        <w:r w:rsidR="001318D1">
          <w:rPr>
            <w:rFonts w:ascii="Arial" w:hAnsi="Arial" w:cs="Arial"/>
          </w:rPr>
          <w:t>materials</w:t>
        </w:r>
      </w:ins>
      <w:ins w:id="54" w:author="Amy Drahota" w:date="2014-09-29T23:41:00Z">
        <w:r w:rsidR="001318D1">
          <w:rPr>
            <w:rFonts w:ascii="Arial" w:hAnsi="Arial" w:cs="Arial"/>
          </w:rPr>
          <w:t xml:space="preserve">. Implementation teams </w:t>
        </w:r>
      </w:ins>
      <w:ins w:id="55" w:author="Amy Drahota" w:date="2014-09-29T23:42:00Z">
        <w:r w:rsidR="001318D1">
          <w:rPr>
            <w:rFonts w:ascii="Arial" w:hAnsi="Arial" w:cs="Arial"/>
          </w:rPr>
          <w:t>should be</w:t>
        </w:r>
      </w:ins>
      <w:r w:rsidR="00730A9F" w:rsidRPr="00F37C28">
        <w:rPr>
          <w:rFonts w:ascii="Arial" w:hAnsi="Arial" w:cs="Arial"/>
        </w:rPr>
        <w:t xml:space="preserve"> </w:t>
      </w:r>
      <w:r w:rsidRPr="00F37C28">
        <w:rPr>
          <w:rFonts w:ascii="Arial" w:hAnsi="Arial" w:cs="Arial"/>
        </w:rPr>
        <w:t xml:space="preserve">comprised of </w:t>
      </w:r>
      <w:ins w:id="56" w:author="Amy Drahota" w:date="2014-09-29T23:40:00Z">
        <w:r w:rsidR="001318D1">
          <w:rPr>
            <w:rFonts w:ascii="Arial" w:hAnsi="Arial" w:cs="Arial"/>
          </w:rPr>
          <w:t xml:space="preserve">an agency leader and additional </w:t>
        </w:r>
      </w:ins>
      <w:r w:rsidR="00730A9F" w:rsidRPr="00F37C28">
        <w:rPr>
          <w:rFonts w:ascii="Arial" w:hAnsi="Arial" w:cs="Arial"/>
        </w:rPr>
        <w:t xml:space="preserve">agency </w:t>
      </w:r>
      <w:r w:rsidR="008E6E45">
        <w:rPr>
          <w:rFonts w:ascii="Arial" w:hAnsi="Arial" w:cs="Arial"/>
        </w:rPr>
        <w:t>staff</w:t>
      </w:r>
      <w:del w:id="57" w:author="Amy Drahota" w:date="2014-09-29T23:43:00Z">
        <w:r w:rsidR="00730A9F" w:rsidRPr="00F37C28" w:rsidDel="001318D1">
          <w:rPr>
            <w:rFonts w:ascii="Arial" w:hAnsi="Arial" w:cs="Arial"/>
          </w:rPr>
          <w:delText xml:space="preserve"> can be </w:delText>
        </w:r>
        <w:r w:rsidRPr="00F37C28" w:rsidDel="001318D1">
          <w:rPr>
            <w:rFonts w:ascii="Arial" w:hAnsi="Arial" w:cs="Arial"/>
          </w:rPr>
          <w:delText xml:space="preserve">formed to </w:delText>
        </w:r>
        <w:r w:rsidR="00730A9F" w:rsidRPr="00F37C28" w:rsidDel="001318D1">
          <w:rPr>
            <w:rFonts w:ascii="Arial" w:hAnsi="Arial" w:cs="Arial"/>
          </w:rPr>
          <w:delText>complete ACT SMART materia</w:delText>
        </w:r>
        <w:r w:rsidR="003D6C46" w:rsidRPr="00F37C28" w:rsidDel="001318D1">
          <w:rPr>
            <w:rFonts w:ascii="Arial" w:hAnsi="Arial" w:cs="Arial"/>
          </w:rPr>
          <w:delText>ls</w:delText>
        </w:r>
      </w:del>
      <w:r w:rsidR="003D6C46" w:rsidRPr="00F37C28">
        <w:rPr>
          <w:rFonts w:ascii="Arial" w:hAnsi="Arial" w:cs="Arial"/>
        </w:rPr>
        <w:t xml:space="preserve">. For this team format, it is </w:t>
      </w:r>
      <w:r w:rsidRPr="00F37C28">
        <w:rPr>
          <w:rFonts w:ascii="Arial" w:hAnsi="Arial" w:cs="Arial"/>
        </w:rPr>
        <w:t xml:space="preserve">recommended to have </w:t>
      </w:r>
      <w:r w:rsidR="003D6C46" w:rsidRPr="00F37C28">
        <w:rPr>
          <w:rFonts w:ascii="Arial" w:hAnsi="Arial" w:cs="Arial"/>
        </w:rPr>
        <w:t xml:space="preserve">regularly-scheduled </w:t>
      </w:r>
      <w:r w:rsidR="00730A9F" w:rsidRPr="00F37C28">
        <w:rPr>
          <w:rFonts w:ascii="Arial" w:hAnsi="Arial" w:cs="Arial"/>
        </w:rPr>
        <w:t>team meeting</w:t>
      </w:r>
      <w:r w:rsidR="00505A74" w:rsidRPr="00F37C28">
        <w:rPr>
          <w:rFonts w:ascii="Arial" w:hAnsi="Arial" w:cs="Arial"/>
        </w:rPr>
        <w:t>s</w:t>
      </w:r>
      <w:r w:rsidR="00730A9F" w:rsidRPr="00F37C28">
        <w:rPr>
          <w:rFonts w:ascii="Arial" w:hAnsi="Arial" w:cs="Arial"/>
        </w:rPr>
        <w:t xml:space="preserve"> to</w:t>
      </w:r>
      <w:r w:rsidR="003D6C46" w:rsidRPr="00F37C28">
        <w:rPr>
          <w:rFonts w:ascii="Arial" w:hAnsi="Arial" w:cs="Arial"/>
        </w:rPr>
        <w:t xml:space="preserve"> </w:t>
      </w:r>
      <w:r w:rsidRPr="00F37C28">
        <w:rPr>
          <w:rFonts w:ascii="Arial" w:hAnsi="Arial" w:cs="Arial"/>
        </w:rPr>
        <w:t xml:space="preserve">discuss </w:t>
      </w:r>
      <w:r w:rsidR="00271093">
        <w:rPr>
          <w:rFonts w:ascii="Arial" w:hAnsi="Arial" w:cs="Arial"/>
        </w:rPr>
        <w:t xml:space="preserve">and complete </w:t>
      </w:r>
      <w:r w:rsidRPr="00F37C28">
        <w:rPr>
          <w:rFonts w:ascii="Arial" w:hAnsi="Arial" w:cs="Arial"/>
        </w:rPr>
        <w:t xml:space="preserve">materials. </w:t>
      </w:r>
      <w:r w:rsidR="00BA4F34" w:rsidRPr="00F37C28">
        <w:rPr>
          <w:rFonts w:ascii="Arial" w:hAnsi="Arial" w:cs="Arial"/>
        </w:rPr>
        <w:t>If</w:t>
      </w:r>
      <w:r w:rsidR="00505A74" w:rsidRPr="00F37C28">
        <w:rPr>
          <w:rFonts w:ascii="Arial" w:hAnsi="Arial" w:cs="Arial"/>
        </w:rPr>
        <w:t xml:space="preserve"> this </w:t>
      </w:r>
      <w:r w:rsidR="00BA4F34" w:rsidRPr="00F37C28">
        <w:rPr>
          <w:rFonts w:ascii="Arial" w:hAnsi="Arial" w:cs="Arial"/>
        </w:rPr>
        <w:t>team format</w:t>
      </w:r>
      <w:r w:rsidR="003D6C46" w:rsidRPr="00F37C28">
        <w:rPr>
          <w:rFonts w:ascii="Arial" w:hAnsi="Arial" w:cs="Arial"/>
        </w:rPr>
        <w:t xml:space="preserve"> option is chosen</w:t>
      </w:r>
      <w:r w:rsidR="00BA4F34" w:rsidRPr="00F37C28">
        <w:rPr>
          <w:rFonts w:ascii="Arial" w:hAnsi="Arial" w:cs="Arial"/>
        </w:rPr>
        <w:t xml:space="preserve">, </w:t>
      </w:r>
      <w:r w:rsidR="003D6C46" w:rsidRPr="00F37C28">
        <w:rPr>
          <w:rFonts w:ascii="Arial" w:hAnsi="Arial" w:cs="Arial"/>
        </w:rPr>
        <w:t>please see</w:t>
      </w:r>
      <w:r w:rsidR="008E6E45">
        <w:rPr>
          <w:rFonts w:ascii="Arial" w:hAnsi="Arial" w:cs="Arial"/>
        </w:rPr>
        <w:t xml:space="preserve"> our </w:t>
      </w:r>
      <w:commentRangeStart w:id="58"/>
      <w:r w:rsidR="008E6E45" w:rsidRPr="008E6E45">
        <w:rPr>
          <w:rFonts w:ascii="Arial" w:hAnsi="Arial" w:cs="Arial"/>
          <w:i/>
        </w:rPr>
        <w:t>“</w:t>
      </w:r>
      <w:r w:rsidR="008E6E45">
        <w:rPr>
          <w:rFonts w:ascii="Arial" w:hAnsi="Arial" w:cs="Arial"/>
          <w:i/>
        </w:rPr>
        <w:t>T</w:t>
      </w:r>
      <w:r w:rsidR="0069495F" w:rsidRPr="0069495F">
        <w:rPr>
          <w:rFonts w:ascii="Arial" w:hAnsi="Arial" w:cs="Arial"/>
          <w:i/>
        </w:rPr>
        <w:t xml:space="preserve">ips to promote collaborative and successful implementation </w:t>
      </w:r>
      <w:commentRangeStart w:id="59"/>
      <w:r w:rsidR="0069495F" w:rsidRPr="0069495F">
        <w:rPr>
          <w:rFonts w:ascii="Arial" w:hAnsi="Arial" w:cs="Arial"/>
          <w:i/>
        </w:rPr>
        <w:t>teams</w:t>
      </w:r>
      <w:commentRangeEnd w:id="59"/>
      <w:r w:rsidR="005B051C">
        <w:rPr>
          <w:rStyle w:val="CommentReference"/>
        </w:rPr>
        <w:commentReference w:id="59"/>
      </w:r>
      <w:r w:rsidR="0069495F" w:rsidRPr="0069495F">
        <w:rPr>
          <w:rFonts w:ascii="Arial" w:hAnsi="Arial" w:cs="Arial"/>
          <w:i/>
        </w:rPr>
        <w:t>.</w:t>
      </w:r>
      <w:r w:rsidR="008E6E45">
        <w:rPr>
          <w:rFonts w:ascii="Arial" w:hAnsi="Arial" w:cs="Arial"/>
          <w:i/>
        </w:rPr>
        <w:t>”</w:t>
      </w:r>
      <w:commentRangeEnd w:id="58"/>
      <w:r w:rsidR="00463817">
        <w:rPr>
          <w:rStyle w:val="CommentReference"/>
        </w:rPr>
        <w:commentReference w:id="58"/>
      </w:r>
    </w:p>
    <w:p w14:paraId="735A939C" w14:textId="77777777" w:rsidR="00BA4F34" w:rsidRPr="00692DA0" w:rsidRDefault="008E6E45" w:rsidP="00AD4CC8">
      <w:pPr>
        <w:rPr>
          <w:rFonts w:ascii="Arial" w:hAnsi="Arial" w:cs="Arial"/>
          <w:b/>
          <w:i/>
          <w:color w:val="ED4517"/>
          <w:sz w:val="24"/>
          <w:szCs w:val="24"/>
          <w:rPrChange w:id="60" w:author="Kelsey Palmer" w:date="2014-10-06T12:30:00Z">
            <w:rPr>
              <w:rFonts w:ascii="Arial" w:hAnsi="Arial" w:cs="Arial"/>
              <w:b/>
              <w:i/>
              <w:sz w:val="24"/>
              <w:szCs w:val="24"/>
            </w:rPr>
          </w:rPrChange>
        </w:rPr>
      </w:pPr>
      <w:r w:rsidRPr="00692DA0">
        <w:rPr>
          <w:rFonts w:ascii="Arial" w:hAnsi="Arial" w:cs="Arial"/>
          <w:b/>
          <w:i/>
          <w:color w:val="ED4517"/>
          <w:sz w:val="24"/>
          <w:szCs w:val="24"/>
          <w:rPrChange w:id="61" w:author="Kelsey Palmer" w:date="2014-10-06T12:30:00Z">
            <w:rPr>
              <w:rFonts w:ascii="Arial" w:hAnsi="Arial" w:cs="Arial"/>
              <w:b/>
              <w:i/>
              <w:sz w:val="24"/>
              <w:szCs w:val="24"/>
            </w:rPr>
          </w:rPrChange>
        </w:rPr>
        <w:t xml:space="preserve">General </w:t>
      </w:r>
      <w:ins w:id="62" w:author="Amy Drahota" w:date="2014-09-29T23:43:00Z">
        <w:r w:rsidR="00EF78B9" w:rsidRPr="00692DA0">
          <w:rPr>
            <w:rFonts w:ascii="Arial" w:hAnsi="Arial" w:cs="Arial"/>
            <w:b/>
            <w:i/>
            <w:color w:val="ED4517"/>
            <w:sz w:val="24"/>
            <w:szCs w:val="24"/>
            <w:rPrChange w:id="63" w:author="Kelsey Palmer" w:date="2014-10-06T12:30:00Z">
              <w:rPr>
                <w:rFonts w:ascii="Arial" w:hAnsi="Arial" w:cs="Arial"/>
                <w:b/>
                <w:i/>
                <w:sz w:val="24"/>
                <w:szCs w:val="24"/>
              </w:rPr>
            </w:rPrChange>
          </w:rPr>
          <w:t>T</w:t>
        </w:r>
      </w:ins>
      <w:del w:id="64" w:author="Amy Drahota" w:date="2014-09-29T23:43:00Z">
        <w:r w:rsidRPr="00692DA0" w:rsidDel="00EF78B9">
          <w:rPr>
            <w:rFonts w:ascii="Arial" w:hAnsi="Arial" w:cs="Arial"/>
            <w:b/>
            <w:i/>
            <w:color w:val="ED4517"/>
            <w:sz w:val="24"/>
            <w:szCs w:val="24"/>
            <w:rPrChange w:id="65" w:author="Kelsey Palmer" w:date="2014-10-06T12:30:00Z">
              <w:rPr>
                <w:rFonts w:ascii="Arial" w:hAnsi="Arial" w:cs="Arial"/>
                <w:b/>
                <w:i/>
                <w:sz w:val="24"/>
                <w:szCs w:val="24"/>
              </w:rPr>
            </w:rPrChange>
          </w:rPr>
          <w:delText>t</w:delText>
        </w:r>
      </w:del>
      <w:r w:rsidR="00F37C28" w:rsidRPr="00692DA0">
        <w:rPr>
          <w:rFonts w:ascii="Arial" w:hAnsi="Arial" w:cs="Arial"/>
          <w:b/>
          <w:i/>
          <w:color w:val="ED4517"/>
          <w:sz w:val="24"/>
          <w:szCs w:val="24"/>
          <w:rPrChange w:id="66" w:author="Kelsey Palmer" w:date="2014-10-06T12:30:00Z">
            <w:rPr>
              <w:rFonts w:ascii="Arial" w:hAnsi="Arial" w:cs="Arial"/>
              <w:b/>
              <w:i/>
              <w:sz w:val="24"/>
              <w:szCs w:val="24"/>
            </w:rPr>
          </w:rPrChange>
        </w:rPr>
        <w:t xml:space="preserve">ips </w:t>
      </w:r>
      <w:r w:rsidR="00581765" w:rsidRPr="00692DA0">
        <w:rPr>
          <w:rFonts w:ascii="Arial" w:hAnsi="Arial" w:cs="Arial"/>
          <w:b/>
          <w:i/>
          <w:color w:val="ED4517"/>
          <w:sz w:val="24"/>
          <w:szCs w:val="24"/>
          <w:rPrChange w:id="67" w:author="Kelsey Palmer" w:date="2014-10-06T12:30:00Z">
            <w:rPr>
              <w:rFonts w:ascii="Arial" w:hAnsi="Arial" w:cs="Arial"/>
              <w:b/>
              <w:i/>
              <w:sz w:val="24"/>
              <w:szCs w:val="24"/>
            </w:rPr>
          </w:rPrChange>
        </w:rPr>
        <w:t xml:space="preserve">for </w:t>
      </w:r>
      <w:del w:id="68" w:author="Amy Drahota" w:date="2014-09-29T23:43:00Z">
        <w:r w:rsidR="00F37C28" w:rsidRPr="00692DA0" w:rsidDel="00EF78B9">
          <w:rPr>
            <w:rFonts w:ascii="Arial" w:hAnsi="Arial" w:cs="Arial"/>
            <w:b/>
            <w:i/>
            <w:color w:val="ED4517"/>
            <w:sz w:val="24"/>
            <w:szCs w:val="24"/>
            <w:rPrChange w:id="69" w:author="Kelsey Palmer" w:date="2014-10-06T12:30:00Z">
              <w:rPr>
                <w:rFonts w:ascii="Arial" w:hAnsi="Arial" w:cs="Arial"/>
                <w:b/>
                <w:i/>
                <w:sz w:val="24"/>
                <w:szCs w:val="24"/>
              </w:rPr>
            </w:rPrChange>
          </w:rPr>
          <w:delText xml:space="preserve">completing </w:delText>
        </w:r>
      </w:del>
      <w:ins w:id="70" w:author="Amy Drahota" w:date="2014-09-29T23:43:00Z">
        <w:r w:rsidR="00EF78B9" w:rsidRPr="00692DA0">
          <w:rPr>
            <w:rFonts w:ascii="Arial" w:hAnsi="Arial" w:cs="Arial"/>
            <w:b/>
            <w:i/>
            <w:color w:val="ED4517"/>
            <w:sz w:val="24"/>
            <w:szCs w:val="24"/>
            <w:rPrChange w:id="71" w:author="Kelsey Palmer" w:date="2014-10-06T12:30:00Z">
              <w:rPr>
                <w:rFonts w:ascii="Arial" w:hAnsi="Arial" w:cs="Arial"/>
                <w:b/>
                <w:i/>
                <w:sz w:val="24"/>
                <w:szCs w:val="24"/>
              </w:rPr>
            </w:rPrChange>
          </w:rPr>
          <w:t xml:space="preserve">Completing </w:t>
        </w:r>
      </w:ins>
      <w:proofErr w:type="gramStart"/>
      <w:r w:rsidR="00505A74" w:rsidRPr="00692DA0">
        <w:rPr>
          <w:rFonts w:ascii="Arial" w:hAnsi="Arial" w:cs="Arial"/>
          <w:b/>
          <w:i/>
          <w:color w:val="ED4517"/>
          <w:sz w:val="24"/>
          <w:szCs w:val="24"/>
          <w:rPrChange w:id="72" w:author="Kelsey Palmer" w:date="2014-10-06T12:30:00Z">
            <w:rPr>
              <w:rFonts w:ascii="Arial" w:hAnsi="Arial" w:cs="Arial"/>
              <w:b/>
              <w:i/>
              <w:sz w:val="24"/>
              <w:szCs w:val="24"/>
            </w:rPr>
          </w:rPrChange>
        </w:rPr>
        <w:t>ACT</w:t>
      </w:r>
      <w:proofErr w:type="gramEnd"/>
      <w:r w:rsidR="00505A74" w:rsidRPr="00692DA0">
        <w:rPr>
          <w:rFonts w:ascii="Arial" w:hAnsi="Arial" w:cs="Arial"/>
          <w:b/>
          <w:i/>
          <w:color w:val="ED4517"/>
          <w:sz w:val="24"/>
          <w:szCs w:val="24"/>
          <w:rPrChange w:id="73" w:author="Kelsey Palmer" w:date="2014-10-06T12:30:00Z">
            <w:rPr>
              <w:rFonts w:ascii="Arial" w:hAnsi="Arial" w:cs="Arial"/>
              <w:b/>
              <w:i/>
              <w:sz w:val="24"/>
              <w:szCs w:val="24"/>
            </w:rPr>
          </w:rPrChange>
        </w:rPr>
        <w:t xml:space="preserve"> SMART </w:t>
      </w:r>
      <w:del w:id="74" w:author="Amy Drahota" w:date="2014-10-14T23:20:00Z">
        <w:r w:rsidR="00505A74" w:rsidRPr="00692DA0" w:rsidDel="00463817">
          <w:rPr>
            <w:rFonts w:ascii="Arial" w:hAnsi="Arial" w:cs="Arial"/>
            <w:b/>
            <w:i/>
            <w:color w:val="ED4517"/>
            <w:sz w:val="24"/>
            <w:szCs w:val="24"/>
            <w:rPrChange w:id="75" w:author="Kelsey Palmer" w:date="2014-10-06T12:30:00Z">
              <w:rPr>
                <w:rFonts w:ascii="Arial" w:hAnsi="Arial" w:cs="Arial"/>
                <w:b/>
                <w:i/>
                <w:sz w:val="24"/>
                <w:szCs w:val="24"/>
              </w:rPr>
            </w:rPrChange>
          </w:rPr>
          <w:delText>Phases 2-4</w:delText>
        </w:r>
      </w:del>
      <w:ins w:id="76" w:author="Amy Drahota" w:date="2014-10-14T23:20:00Z">
        <w:r w:rsidR="00463817">
          <w:rPr>
            <w:rFonts w:ascii="Arial" w:hAnsi="Arial" w:cs="Arial"/>
            <w:b/>
            <w:i/>
            <w:color w:val="ED4517"/>
            <w:sz w:val="24"/>
            <w:szCs w:val="24"/>
          </w:rPr>
          <w:t>Materials</w:t>
        </w:r>
      </w:ins>
    </w:p>
    <w:p w14:paraId="74DDB6B6" w14:textId="77777777" w:rsidR="008E6E45" w:rsidRPr="008E6E45" w:rsidRDefault="008E6E45" w:rsidP="00271093">
      <w:pPr>
        <w:pStyle w:val="ListParagraph"/>
        <w:numPr>
          <w:ilvl w:val="0"/>
          <w:numId w:val="2"/>
        </w:numPr>
        <w:spacing w:after="120"/>
        <w:contextualSpacing w:val="0"/>
        <w:rPr>
          <w:rFonts w:ascii="Arial" w:hAnsi="Arial" w:cs="Arial"/>
        </w:rPr>
      </w:pPr>
      <w:del w:id="77" w:author="Kelsey Palmer" w:date="2014-10-06T12:28:00Z">
        <w:r w:rsidDel="005B051C">
          <w:rPr>
            <w:rFonts w:ascii="Arial" w:eastAsia="Times New Roman" w:hAnsi="Arial" w:cs="Arial"/>
            <w:color w:val="000000"/>
            <w:kern w:val="28"/>
          </w:rPr>
          <w:delText xml:space="preserve">It is highly recommended </w:delText>
        </w:r>
        <w:r w:rsidRPr="00F37C28" w:rsidDel="005B051C">
          <w:rPr>
            <w:rFonts w:ascii="Arial" w:eastAsia="Times New Roman" w:hAnsi="Arial" w:cs="Arial"/>
            <w:color w:val="000000"/>
            <w:kern w:val="28"/>
          </w:rPr>
          <w:delText>to set</w:delText>
        </w:r>
      </w:del>
      <w:ins w:id="78" w:author="Kelsey Palmer" w:date="2014-10-06T12:28:00Z">
        <w:r w:rsidR="005B051C">
          <w:rPr>
            <w:rFonts w:ascii="Arial" w:eastAsia="Times New Roman" w:hAnsi="Arial" w:cs="Arial"/>
            <w:color w:val="000000"/>
            <w:kern w:val="28"/>
          </w:rPr>
          <w:t>Set</w:t>
        </w:r>
      </w:ins>
      <w:r w:rsidRPr="00F37C28">
        <w:rPr>
          <w:rFonts w:ascii="Arial" w:eastAsia="Times New Roman" w:hAnsi="Arial" w:cs="Arial"/>
          <w:color w:val="000000"/>
          <w:kern w:val="28"/>
        </w:rPr>
        <w:t xml:space="preserve"> aside a </w:t>
      </w:r>
      <w:r>
        <w:rPr>
          <w:rFonts w:ascii="Arial" w:eastAsia="Times New Roman" w:hAnsi="Arial" w:cs="Arial"/>
          <w:color w:val="000000"/>
          <w:kern w:val="28"/>
        </w:rPr>
        <w:t>regularly scheduled d</w:t>
      </w:r>
      <w:r w:rsidRPr="00F37C28">
        <w:rPr>
          <w:rFonts w:ascii="Arial" w:eastAsia="Times New Roman" w:hAnsi="Arial" w:cs="Arial"/>
          <w:color w:val="000000"/>
          <w:kern w:val="28"/>
        </w:rPr>
        <w:t xml:space="preserve">ay </w:t>
      </w:r>
      <w:r>
        <w:rPr>
          <w:rFonts w:ascii="Arial" w:eastAsia="Times New Roman" w:hAnsi="Arial" w:cs="Arial"/>
          <w:color w:val="000000"/>
          <w:kern w:val="28"/>
        </w:rPr>
        <w:t>and time</w:t>
      </w:r>
      <w:ins w:id="79" w:author="Kelsey Palmer" w:date="2014-10-06T12:28:00Z">
        <w:r w:rsidR="005B051C">
          <w:rPr>
            <w:rFonts w:ascii="Arial" w:eastAsia="Times New Roman" w:hAnsi="Arial" w:cs="Arial"/>
            <w:color w:val="000000"/>
            <w:kern w:val="28"/>
          </w:rPr>
          <w:t xml:space="preserve"> (at least 2 hours per month)</w:t>
        </w:r>
      </w:ins>
      <w:r>
        <w:rPr>
          <w:rFonts w:ascii="Arial" w:eastAsia="Times New Roman" w:hAnsi="Arial" w:cs="Arial"/>
          <w:color w:val="000000"/>
          <w:kern w:val="28"/>
        </w:rPr>
        <w:t xml:space="preserve"> to </w:t>
      </w:r>
      <w:r w:rsidRPr="00F37C28">
        <w:rPr>
          <w:rFonts w:ascii="Arial" w:eastAsia="Times New Roman" w:hAnsi="Arial" w:cs="Arial"/>
          <w:color w:val="000000"/>
          <w:kern w:val="28"/>
        </w:rPr>
        <w:t xml:space="preserve">complete and review ACT SMART materials. </w:t>
      </w:r>
      <w:del w:id="80" w:author="Kelsey Palmer" w:date="2014-10-06T12:28:00Z">
        <w:r w:rsidDel="005B051C">
          <w:rPr>
            <w:rFonts w:ascii="Arial" w:eastAsia="Times New Roman" w:hAnsi="Arial" w:cs="Arial"/>
            <w:color w:val="000000"/>
            <w:kern w:val="28"/>
          </w:rPr>
          <w:delText>It is recommended that a</w:delText>
        </w:r>
        <w:r w:rsidRPr="00F37C28" w:rsidDel="005B051C">
          <w:rPr>
            <w:rFonts w:ascii="Arial" w:eastAsia="Times New Roman" w:hAnsi="Arial" w:cs="Arial"/>
            <w:color w:val="000000"/>
            <w:kern w:val="28"/>
          </w:rPr>
          <w:delText xml:space="preserve">t least </w:delText>
        </w:r>
        <w:r w:rsidDel="005B051C">
          <w:rPr>
            <w:rFonts w:ascii="Arial" w:eastAsia="Times New Roman" w:hAnsi="Arial" w:cs="Arial"/>
            <w:color w:val="000000"/>
            <w:kern w:val="28"/>
          </w:rPr>
          <w:delText>two</w:delText>
        </w:r>
        <w:r w:rsidRPr="00F37C28" w:rsidDel="005B051C">
          <w:rPr>
            <w:rFonts w:ascii="Arial" w:eastAsia="Times New Roman" w:hAnsi="Arial" w:cs="Arial"/>
            <w:color w:val="000000"/>
            <w:kern w:val="28"/>
          </w:rPr>
          <w:delText xml:space="preserve"> hour</w:delText>
        </w:r>
        <w:r w:rsidDel="005B051C">
          <w:rPr>
            <w:rFonts w:ascii="Arial" w:eastAsia="Times New Roman" w:hAnsi="Arial" w:cs="Arial"/>
            <w:color w:val="000000"/>
            <w:kern w:val="28"/>
          </w:rPr>
          <w:delText>s</w:delText>
        </w:r>
        <w:r w:rsidRPr="00F37C28" w:rsidDel="005B051C">
          <w:rPr>
            <w:rFonts w:ascii="Arial" w:eastAsia="Times New Roman" w:hAnsi="Arial" w:cs="Arial"/>
            <w:color w:val="000000"/>
            <w:kern w:val="28"/>
          </w:rPr>
          <w:delText xml:space="preserve"> per </w:delText>
        </w:r>
        <w:r w:rsidDel="005B051C">
          <w:rPr>
            <w:rFonts w:ascii="Arial" w:eastAsia="Times New Roman" w:hAnsi="Arial" w:cs="Arial"/>
            <w:color w:val="000000"/>
            <w:kern w:val="28"/>
          </w:rPr>
          <w:delText>month</w:delText>
        </w:r>
        <w:r w:rsidRPr="00F37C28" w:rsidDel="005B051C">
          <w:rPr>
            <w:rFonts w:ascii="Arial" w:eastAsia="Times New Roman" w:hAnsi="Arial" w:cs="Arial"/>
            <w:color w:val="000000"/>
            <w:kern w:val="28"/>
          </w:rPr>
          <w:delText xml:space="preserve"> be devoted to reading and completing ACT SMART materials</w:delText>
        </w:r>
        <w:r w:rsidDel="005B051C">
          <w:rPr>
            <w:rFonts w:ascii="Arial" w:eastAsia="Times New Roman" w:hAnsi="Arial" w:cs="Arial"/>
            <w:color w:val="000000"/>
            <w:kern w:val="28"/>
          </w:rPr>
          <w:delText xml:space="preserve">. </w:delText>
        </w:r>
      </w:del>
    </w:p>
    <w:p w14:paraId="78B76BCF" w14:textId="77777777" w:rsidR="00730A9F" w:rsidRPr="00F37C28" w:rsidRDefault="008E6E45" w:rsidP="00271093">
      <w:pPr>
        <w:pStyle w:val="ListParagraph"/>
        <w:numPr>
          <w:ilvl w:val="0"/>
          <w:numId w:val="2"/>
        </w:numPr>
        <w:spacing w:after="120"/>
        <w:contextualSpacing w:val="0"/>
        <w:rPr>
          <w:rFonts w:ascii="Arial" w:hAnsi="Arial" w:cs="Arial"/>
        </w:rPr>
      </w:pPr>
      <w:del w:id="81" w:author="Kelsey Palmer" w:date="2014-10-06T12:29:00Z">
        <w:r w:rsidDel="005B051C">
          <w:rPr>
            <w:rFonts w:ascii="Arial" w:hAnsi="Arial" w:cs="Arial"/>
          </w:rPr>
          <w:delText>Some of the ACT SMART materials are very brief whereas others are more</w:delText>
        </w:r>
        <w:r w:rsidR="00505A74" w:rsidRPr="00F37C28" w:rsidDel="005B051C">
          <w:rPr>
            <w:rFonts w:ascii="Arial" w:hAnsi="Arial" w:cs="Arial"/>
          </w:rPr>
          <w:delText xml:space="preserve"> time-consuming to complete. We are confident that the </w:delText>
        </w:r>
      </w:del>
      <w:ins w:id="82" w:author="Kelsey Palmer" w:date="2014-10-06T12:29:00Z">
        <w:r w:rsidR="005B051C">
          <w:rPr>
            <w:rFonts w:ascii="Arial" w:hAnsi="Arial" w:cs="Arial"/>
          </w:rPr>
          <w:t>T</w:t>
        </w:r>
        <w:r w:rsidR="005B051C" w:rsidRPr="00F37C28">
          <w:rPr>
            <w:rFonts w:ascii="Arial" w:hAnsi="Arial" w:cs="Arial"/>
          </w:rPr>
          <w:t xml:space="preserve">he </w:t>
        </w:r>
      </w:ins>
      <w:r w:rsidR="00BA4F34" w:rsidRPr="00F37C28">
        <w:rPr>
          <w:rFonts w:ascii="Arial" w:hAnsi="Arial" w:cs="Arial"/>
        </w:rPr>
        <w:t xml:space="preserve">more </w:t>
      </w:r>
      <w:r w:rsidR="00505A74" w:rsidRPr="00F37C28">
        <w:rPr>
          <w:rFonts w:ascii="Arial" w:hAnsi="Arial" w:cs="Arial"/>
        </w:rPr>
        <w:t xml:space="preserve">time you </w:t>
      </w:r>
      <w:r w:rsidR="00BA4F34" w:rsidRPr="00F37C28">
        <w:rPr>
          <w:rFonts w:ascii="Arial" w:hAnsi="Arial" w:cs="Arial"/>
        </w:rPr>
        <w:t>put in</w:t>
      </w:r>
      <w:r w:rsidR="00505A74" w:rsidRPr="00F37C28">
        <w:rPr>
          <w:rFonts w:ascii="Arial" w:hAnsi="Arial" w:cs="Arial"/>
        </w:rPr>
        <w:t xml:space="preserve"> to completing ACT SMART materials fully</w:t>
      </w:r>
      <w:r w:rsidR="00505A74" w:rsidRPr="00463817">
        <w:rPr>
          <w:rFonts w:ascii="Arial" w:hAnsi="Arial" w:cs="Arial"/>
        </w:rPr>
        <w:t xml:space="preserve">, the more information and feedback </w:t>
      </w:r>
      <w:del w:id="83" w:author="Amy Drahota" w:date="2014-10-14T23:21:00Z">
        <w:r w:rsidR="00505A74" w:rsidRPr="00463817" w:rsidDel="00463817">
          <w:rPr>
            <w:rFonts w:ascii="Arial" w:hAnsi="Arial" w:cs="Arial"/>
          </w:rPr>
          <w:delText xml:space="preserve">you </w:delText>
        </w:r>
      </w:del>
      <w:ins w:id="84" w:author="Amy Drahota" w:date="2014-10-14T23:21:00Z">
        <w:r w:rsidR="00463817" w:rsidRPr="00463817">
          <w:rPr>
            <w:rFonts w:ascii="Arial" w:hAnsi="Arial" w:cs="Arial"/>
            <w:rPrChange w:id="85" w:author="Amy Drahota" w:date="2014-10-14T23:23:00Z">
              <w:rPr>
                <w:rFonts w:ascii="Arial" w:hAnsi="Arial" w:cs="Arial"/>
                <w:highlight w:val="yellow"/>
              </w:rPr>
            </w:rPrChange>
          </w:rPr>
          <w:t>ACT SMART facilitators are able to provide. This will lead</w:t>
        </w:r>
      </w:ins>
      <w:del w:id="86" w:author="Amy Drahota" w:date="2014-10-14T23:21:00Z">
        <w:r w:rsidR="00505A74" w:rsidRPr="00463817" w:rsidDel="00463817">
          <w:rPr>
            <w:rFonts w:ascii="Arial" w:hAnsi="Arial" w:cs="Arial"/>
          </w:rPr>
          <w:delText>will receive</w:delText>
        </w:r>
      </w:del>
      <w:r w:rsidR="00505A74" w:rsidRPr="00463817">
        <w:rPr>
          <w:rFonts w:ascii="Arial" w:hAnsi="Arial" w:cs="Arial"/>
        </w:rPr>
        <w:t xml:space="preserve"> to </w:t>
      </w:r>
      <w:del w:id="87" w:author="Amy Drahota" w:date="2014-10-14T23:21:00Z">
        <w:r w:rsidR="00505A74" w:rsidRPr="00463817" w:rsidDel="00463817">
          <w:rPr>
            <w:rFonts w:ascii="Arial" w:hAnsi="Arial" w:cs="Arial"/>
          </w:rPr>
          <w:delText xml:space="preserve">make </w:delText>
        </w:r>
      </w:del>
      <w:proofErr w:type="gramStart"/>
      <w:ins w:id="88" w:author="Amy Drahota" w:date="2014-10-14T23:21:00Z">
        <w:r w:rsidR="00463817" w:rsidRPr="00463817">
          <w:rPr>
            <w:rFonts w:ascii="Arial" w:hAnsi="Arial" w:cs="Arial"/>
            <w:rPrChange w:id="89" w:author="Amy Drahota" w:date="2014-10-14T23:23:00Z">
              <w:rPr>
                <w:rFonts w:ascii="Arial" w:hAnsi="Arial" w:cs="Arial"/>
                <w:highlight w:val="yellow"/>
              </w:rPr>
            </w:rPrChange>
          </w:rPr>
          <w:t xml:space="preserve">more </w:t>
        </w:r>
      </w:ins>
      <w:r w:rsidR="00505A74" w:rsidRPr="00463817">
        <w:rPr>
          <w:rFonts w:ascii="Arial" w:hAnsi="Arial" w:cs="Arial"/>
        </w:rPr>
        <w:t>wel</w:t>
      </w:r>
      <w:ins w:id="90" w:author="Amy Drahota" w:date="2014-10-14T23:21:00Z">
        <w:r w:rsidR="00463817" w:rsidRPr="00463817">
          <w:rPr>
            <w:rFonts w:ascii="Arial" w:hAnsi="Arial" w:cs="Arial"/>
            <w:rPrChange w:id="91" w:author="Amy Drahota" w:date="2014-10-14T23:23:00Z">
              <w:rPr>
                <w:rFonts w:ascii="Arial" w:hAnsi="Arial" w:cs="Arial"/>
                <w:highlight w:val="yellow"/>
              </w:rPr>
            </w:rPrChange>
          </w:rPr>
          <w:t>l</w:t>
        </w:r>
        <w:proofErr w:type="gramEnd"/>
        <w:r w:rsidR="00463817" w:rsidRPr="00463817">
          <w:rPr>
            <w:rFonts w:ascii="Arial" w:hAnsi="Arial" w:cs="Arial"/>
            <w:rPrChange w:id="92" w:author="Amy Drahota" w:date="2014-10-14T23:23:00Z">
              <w:rPr>
                <w:rFonts w:ascii="Arial" w:hAnsi="Arial" w:cs="Arial"/>
                <w:highlight w:val="yellow"/>
              </w:rPr>
            </w:rPrChange>
          </w:rPr>
          <w:t xml:space="preserve"> </w:t>
        </w:r>
      </w:ins>
      <w:del w:id="93" w:author="Amy Drahota" w:date="2014-10-14T23:21:00Z">
        <w:r w:rsidR="00505A74" w:rsidRPr="00463817" w:rsidDel="00463817">
          <w:rPr>
            <w:rFonts w:ascii="Arial" w:hAnsi="Arial" w:cs="Arial"/>
          </w:rPr>
          <w:delText>l-</w:delText>
        </w:r>
      </w:del>
      <w:r w:rsidR="00505A74" w:rsidRPr="00463817">
        <w:rPr>
          <w:rFonts w:ascii="Arial" w:hAnsi="Arial" w:cs="Arial"/>
        </w:rPr>
        <w:t>informed adoption decisions of research-based treatments.</w:t>
      </w:r>
    </w:p>
    <w:p w14:paraId="2FAFE29B" w14:textId="77777777" w:rsidR="00581765" w:rsidRPr="00F37C28" w:rsidRDefault="00581765" w:rsidP="00271093">
      <w:pPr>
        <w:pStyle w:val="ListParagraph"/>
        <w:numPr>
          <w:ilvl w:val="0"/>
          <w:numId w:val="2"/>
        </w:numPr>
        <w:spacing w:after="120"/>
        <w:contextualSpacing w:val="0"/>
        <w:rPr>
          <w:rFonts w:ascii="Arial" w:hAnsi="Arial" w:cs="Arial"/>
          <w:i/>
        </w:rPr>
      </w:pPr>
      <w:del w:id="94" w:author="Kelsey Palmer" w:date="2014-10-06T12:29:00Z">
        <w:r w:rsidRPr="00F37C28" w:rsidDel="005B051C">
          <w:rPr>
            <w:rFonts w:ascii="Arial" w:hAnsi="Arial" w:cs="Arial"/>
          </w:rPr>
          <w:delText>It is important to i</w:delText>
        </w:r>
      </w:del>
      <w:ins w:id="95" w:author="Kelsey Palmer" w:date="2014-10-06T12:29:00Z">
        <w:r w:rsidR="005B051C">
          <w:rPr>
            <w:rFonts w:ascii="Arial" w:hAnsi="Arial" w:cs="Arial"/>
          </w:rPr>
          <w:t>I</w:t>
        </w:r>
      </w:ins>
      <w:r w:rsidR="00647EA3" w:rsidRPr="00F37C28">
        <w:rPr>
          <w:rFonts w:ascii="Arial" w:hAnsi="Arial" w:cs="Arial"/>
        </w:rPr>
        <w:t>dentif</w:t>
      </w:r>
      <w:r w:rsidR="00734F64" w:rsidRPr="00F37C28">
        <w:rPr>
          <w:rFonts w:ascii="Arial" w:hAnsi="Arial" w:cs="Arial"/>
        </w:rPr>
        <w:t xml:space="preserve">y key stakeholders at your agency (e.g., </w:t>
      </w:r>
      <w:r w:rsidR="008E6E45">
        <w:rPr>
          <w:rFonts w:ascii="Arial" w:hAnsi="Arial" w:cs="Arial"/>
        </w:rPr>
        <w:t xml:space="preserve">opinion </w:t>
      </w:r>
      <w:r w:rsidR="00647EA3" w:rsidRPr="00F37C28">
        <w:rPr>
          <w:rFonts w:ascii="Arial" w:hAnsi="Arial" w:cs="Arial"/>
        </w:rPr>
        <w:t>leader</w:t>
      </w:r>
      <w:r w:rsidR="00505A74" w:rsidRPr="00F37C28">
        <w:rPr>
          <w:rFonts w:ascii="Arial" w:hAnsi="Arial" w:cs="Arial"/>
        </w:rPr>
        <w:t>s</w:t>
      </w:r>
      <w:r w:rsidR="00734F64" w:rsidRPr="00F37C28">
        <w:rPr>
          <w:rFonts w:ascii="Arial" w:hAnsi="Arial" w:cs="Arial"/>
        </w:rPr>
        <w:t xml:space="preserve">, </w:t>
      </w:r>
      <w:del w:id="96" w:author="Amy Drahota" w:date="2014-10-14T23:21:00Z">
        <w:r w:rsidR="008E6E45" w:rsidDel="00463817">
          <w:rPr>
            <w:rFonts w:ascii="Arial" w:hAnsi="Arial" w:cs="Arial"/>
          </w:rPr>
          <w:delText>innovators</w:delText>
        </w:r>
      </w:del>
      <w:ins w:id="97" w:author="Amy Drahota" w:date="2014-10-14T23:21:00Z">
        <w:r w:rsidR="00463817">
          <w:rPr>
            <w:rFonts w:ascii="Arial" w:hAnsi="Arial" w:cs="Arial"/>
          </w:rPr>
          <w:t>support staff</w:t>
        </w:r>
      </w:ins>
      <w:r w:rsidR="00734F64" w:rsidRPr="00F37C28">
        <w:rPr>
          <w:rFonts w:ascii="Arial" w:hAnsi="Arial" w:cs="Arial"/>
        </w:rPr>
        <w:t>, etc.).</w:t>
      </w:r>
      <w:r w:rsidR="00647EA3" w:rsidRPr="00F37C28">
        <w:rPr>
          <w:rFonts w:ascii="Arial" w:hAnsi="Arial" w:cs="Arial"/>
        </w:rPr>
        <w:t xml:space="preserve"> </w:t>
      </w:r>
      <w:r w:rsidR="00505A74" w:rsidRPr="00F37C28">
        <w:rPr>
          <w:rFonts w:ascii="Arial" w:hAnsi="Arial" w:cs="Arial"/>
        </w:rPr>
        <w:t xml:space="preserve">These </w:t>
      </w:r>
      <w:r w:rsidR="008E6E45">
        <w:rPr>
          <w:rFonts w:ascii="Arial" w:hAnsi="Arial" w:cs="Arial"/>
        </w:rPr>
        <w:t xml:space="preserve">staff members </w:t>
      </w:r>
      <w:del w:id="98" w:author="Amy Drahota" w:date="2014-09-29T23:46:00Z">
        <w:r w:rsidR="00505A74" w:rsidRPr="00F37C28" w:rsidDel="00EF78B9">
          <w:rPr>
            <w:rFonts w:ascii="Arial" w:hAnsi="Arial" w:cs="Arial"/>
          </w:rPr>
          <w:delText xml:space="preserve">have </w:delText>
        </w:r>
        <w:r w:rsidR="008E6E45" w:rsidDel="00EF78B9">
          <w:rPr>
            <w:rFonts w:ascii="Arial" w:hAnsi="Arial" w:cs="Arial"/>
          </w:rPr>
          <w:delText>a lot of</w:delText>
        </w:r>
        <w:r w:rsidR="00505A74" w:rsidRPr="00F37C28" w:rsidDel="00EF78B9">
          <w:rPr>
            <w:rFonts w:ascii="Arial" w:hAnsi="Arial" w:cs="Arial"/>
          </w:rPr>
          <w:delText xml:space="preserve"> influence</w:delText>
        </w:r>
      </w:del>
      <w:ins w:id="99" w:author="Amy Drahota" w:date="2014-09-29T23:46:00Z">
        <w:r w:rsidR="00EF78B9">
          <w:rPr>
            <w:rFonts w:ascii="Arial" w:hAnsi="Arial" w:cs="Arial"/>
          </w:rPr>
          <w:t>are important to help develop</w:t>
        </w:r>
      </w:ins>
      <w:del w:id="100" w:author="Amy Drahota" w:date="2014-09-29T23:46:00Z">
        <w:r w:rsidR="00505A74" w:rsidRPr="00F37C28" w:rsidDel="00EF78B9">
          <w:rPr>
            <w:rFonts w:ascii="Arial" w:hAnsi="Arial" w:cs="Arial"/>
          </w:rPr>
          <w:delText xml:space="preserve"> on</w:delText>
        </w:r>
      </w:del>
      <w:r w:rsidR="00505A74" w:rsidRPr="00F37C28">
        <w:rPr>
          <w:rFonts w:ascii="Arial" w:hAnsi="Arial" w:cs="Arial"/>
        </w:rPr>
        <w:t xml:space="preserve"> staff perceptions</w:t>
      </w:r>
      <w:r w:rsidR="00EE0312" w:rsidRPr="00F37C28">
        <w:rPr>
          <w:rFonts w:ascii="Arial" w:hAnsi="Arial" w:cs="Arial"/>
        </w:rPr>
        <w:t xml:space="preserve">, attitudes, </w:t>
      </w:r>
      <w:r w:rsidR="00505A74" w:rsidRPr="00F37C28">
        <w:rPr>
          <w:rFonts w:ascii="Arial" w:hAnsi="Arial" w:cs="Arial"/>
        </w:rPr>
        <w:t xml:space="preserve">and acceptance of </w:t>
      </w:r>
      <w:r w:rsidR="00EE0312" w:rsidRPr="00F37C28">
        <w:rPr>
          <w:rFonts w:ascii="Arial" w:hAnsi="Arial" w:cs="Arial"/>
        </w:rPr>
        <w:t>new research-based treatments</w:t>
      </w:r>
      <w:r w:rsidRPr="00F37C28">
        <w:rPr>
          <w:rFonts w:ascii="Arial" w:hAnsi="Arial" w:cs="Arial"/>
        </w:rPr>
        <w:t>.</w:t>
      </w:r>
      <w:r w:rsidR="00EE0312" w:rsidRPr="00F37C28">
        <w:rPr>
          <w:rFonts w:ascii="Arial" w:hAnsi="Arial" w:cs="Arial"/>
        </w:rPr>
        <w:t xml:space="preserve"> </w:t>
      </w:r>
      <w:r w:rsidR="008E6E45">
        <w:rPr>
          <w:rFonts w:ascii="Arial" w:hAnsi="Arial" w:cs="Arial"/>
        </w:rPr>
        <w:t>Additionally, these staff members are the individuals who will be able to let you know the general consensus of your staff and barriers to be problem-solved during the implementation process.</w:t>
      </w:r>
    </w:p>
    <w:p w14:paraId="09951846" w14:textId="77777777" w:rsidR="00581765" w:rsidRPr="00271093" w:rsidRDefault="00463817" w:rsidP="00D476DF">
      <w:pPr>
        <w:pStyle w:val="ListParagraph"/>
        <w:numPr>
          <w:ilvl w:val="0"/>
          <w:numId w:val="2"/>
        </w:numPr>
        <w:spacing w:after="0"/>
        <w:contextualSpacing w:val="0"/>
        <w:rPr>
          <w:rFonts w:ascii="Arial" w:hAnsi="Arial" w:cs="Arial"/>
          <w:i/>
        </w:rPr>
      </w:pPr>
      <w:ins w:id="101" w:author="Amy Drahota" w:date="2014-10-14T23:22:00Z">
        <w:r>
          <w:rPr>
            <w:rFonts w:ascii="Arial" w:hAnsi="Arial" w:cs="Arial"/>
          </w:rPr>
          <w:lastRenderedPageBreak/>
          <w:t xml:space="preserve">Be </w:t>
        </w:r>
      </w:ins>
      <w:del w:id="102" w:author="Amy Drahota" w:date="2014-10-14T23:22:00Z">
        <w:r w:rsidR="00581765" w:rsidRPr="00F37C28" w:rsidDel="00463817">
          <w:rPr>
            <w:rFonts w:ascii="Arial" w:hAnsi="Arial" w:cs="Arial"/>
          </w:rPr>
          <w:delText xml:space="preserve">Strategic </w:delText>
        </w:r>
      </w:del>
      <w:ins w:id="103" w:author="Amy Drahota" w:date="2014-10-14T23:22:00Z">
        <w:r>
          <w:rPr>
            <w:rFonts w:ascii="Arial" w:hAnsi="Arial" w:cs="Arial"/>
          </w:rPr>
          <w:t>certain to</w:t>
        </w:r>
      </w:ins>
      <w:del w:id="104" w:author="Amy Drahota" w:date="2014-10-14T23:22:00Z">
        <w:r w:rsidR="00581765" w:rsidRPr="00F37C28" w:rsidDel="00463817">
          <w:rPr>
            <w:rFonts w:ascii="Arial" w:hAnsi="Arial" w:cs="Arial"/>
          </w:rPr>
          <w:delText>planning in</w:delText>
        </w:r>
      </w:del>
      <w:r w:rsidR="00581765" w:rsidRPr="00F37C28">
        <w:rPr>
          <w:rFonts w:ascii="Arial" w:hAnsi="Arial" w:cs="Arial"/>
        </w:rPr>
        <w:t xml:space="preserve"> e</w:t>
      </w:r>
      <w:r w:rsidR="00EE0312" w:rsidRPr="00F37C28">
        <w:rPr>
          <w:rFonts w:ascii="Arial" w:hAnsi="Arial" w:cs="Arial"/>
        </w:rPr>
        <w:t>ngag</w:t>
      </w:r>
      <w:ins w:id="105" w:author="Amy Drahota" w:date="2014-10-14T23:22:00Z">
        <w:r>
          <w:rPr>
            <w:rFonts w:ascii="Arial" w:hAnsi="Arial" w:cs="Arial"/>
          </w:rPr>
          <w:t>e</w:t>
        </w:r>
      </w:ins>
      <w:del w:id="106" w:author="Amy Drahota" w:date="2014-10-14T23:22:00Z">
        <w:r w:rsidR="00581765" w:rsidRPr="00F37C28" w:rsidDel="00463817">
          <w:rPr>
            <w:rFonts w:ascii="Arial" w:hAnsi="Arial" w:cs="Arial"/>
          </w:rPr>
          <w:delText>ing</w:delText>
        </w:r>
      </w:del>
      <w:r w:rsidR="00EE0312" w:rsidRPr="00F37C28">
        <w:rPr>
          <w:rFonts w:ascii="Arial" w:hAnsi="Arial" w:cs="Arial"/>
        </w:rPr>
        <w:t xml:space="preserve"> </w:t>
      </w:r>
      <w:r w:rsidR="00581765" w:rsidRPr="00F37C28">
        <w:rPr>
          <w:rFonts w:ascii="Arial" w:hAnsi="Arial" w:cs="Arial"/>
        </w:rPr>
        <w:t xml:space="preserve">agency </w:t>
      </w:r>
      <w:r w:rsidR="00EE0312" w:rsidRPr="00F37C28">
        <w:rPr>
          <w:rFonts w:ascii="Arial" w:hAnsi="Arial" w:cs="Arial"/>
        </w:rPr>
        <w:t xml:space="preserve">staff </w:t>
      </w:r>
      <w:r w:rsidR="00581765" w:rsidRPr="00F37C28">
        <w:rPr>
          <w:rFonts w:ascii="Arial" w:hAnsi="Arial" w:cs="Arial"/>
        </w:rPr>
        <w:t>at all levels in the ACT SMART process</w:t>
      </w:r>
      <w:ins w:id="107" w:author="Amy Drahota" w:date="2014-10-14T23:22:00Z">
        <w:r>
          <w:rPr>
            <w:rFonts w:ascii="Arial" w:hAnsi="Arial" w:cs="Arial"/>
          </w:rPr>
          <w:t>. This</w:t>
        </w:r>
      </w:ins>
      <w:r w:rsidR="00581765" w:rsidRPr="00F37C28">
        <w:rPr>
          <w:rFonts w:ascii="Arial" w:hAnsi="Arial" w:cs="Arial"/>
        </w:rPr>
        <w:t xml:space="preserve"> will promote staff buy-in of research-based treatments and promote a positive culture. </w:t>
      </w:r>
    </w:p>
    <w:p w14:paraId="37D0DF3E" w14:textId="77777777" w:rsidR="00271093" w:rsidRPr="00F37C28" w:rsidRDefault="00271093" w:rsidP="00271093">
      <w:pPr>
        <w:pStyle w:val="ListParagraph"/>
        <w:ind w:left="360"/>
        <w:rPr>
          <w:rFonts w:ascii="Arial" w:hAnsi="Arial" w:cs="Arial"/>
          <w:i/>
        </w:rPr>
      </w:pPr>
    </w:p>
    <w:p w14:paraId="63110EA2" w14:textId="77777777" w:rsidR="00A26161" w:rsidRPr="00692DA0" w:rsidDel="00463817" w:rsidRDefault="00EE69F3">
      <w:pPr>
        <w:pStyle w:val="ListParagraph"/>
        <w:autoSpaceDE w:val="0"/>
        <w:autoSpaceDN w:val="0"/>
        <w:adjustRightInd w:val="0"/>
        <w:spacing w:line="240" w:lineRule="auto"/>
        <w:ind w:left="0"/>
        <w:contextualSpacing w:val="0"/>
        <w:rPr>
          <w:del w:id="108" w:author="Amy Drahota" w:date="2014-10-14T23:23:00Z"/>
          <w:rFonts w:ascii="Arial" w:hAnsi="Arial" w:cs="Arial"/>
          <w:b/>
          <w:i/>
          <w:color w:val="ED4517"/>
          <w:sz w:val="24"/>
          <w:szCs w:val="24"/>
          <w:rPrChange w:id="109" w:author="Kelsey Palmer" w:date="2014-10-06T12:30:00Z">
            <w:rPr>
              <w:del w:id="110" w:author="Amy Drahota" w:date="2014-10-14T23:23:00Z"/>
              <w:rFonts w:ascii="Arial" w:hAnsi="Arial" w:cs="Arial"/>
              <w:b/>
              <w:i/>
              <w:sz w:val="24"/>
              <w:szCs w:val="24"/>
            </w:rPr>
          </w:rPrChange>
        </w:rPr>
      </w:pPr>
      <w:del w:id="111" w:author="Amy Drahota" w:date="2014-10-14T23:23:00Z">
        <w:r w:rsidRPr="00692DA0" w:rsidDel="00463817">
          <w:rPr>
            <w:rFonts w:ascii="Arial" w:hAnsi="Arial" w:cs="Arial"/>
            <w:b/>
            <w:i/>
            <w:color w:val="ED4517"/>
            <w:sz w:val="24"/>
            <w:szCs w:val="24"/>
            <w:rPrChange w:id="112" w:author="Kelsey Palmer" w:date="2014-10-06T12:30:00Z">
              <w:rPr>
                <w:rFonts w:ascii="Arial" w:hAnsi="Arial" w:cs="Arial"/>
                <w:b/>
                <w:i/>
                <w:sz w:val="24"/>
                <w:szCs w:val="24"/>
              </w:rPr>
            </w:rPrChange>
          </w:rPr>
          <w:delText xml:space="preserve">Tips to </w:delText>
        </w:r>
      </w:del>
      <w:del w:id="113" w:author="Amy Drahota" w:date="2014-09-29T23:48:00Z">
        <w:r w:rsidR="00F37C28" w:rsidRPr="00692DA0" w:rsidDel="00EF78B9">
          <w:rPr>
            <w:rFonts w:ascii="Arial" w:hAnsi="Arial" w:cs="Arial"/>
            <w:b/>
            <w:i/>
            <w:color w:val="ED4517"/>
            <w:sz w:val="24"/>
            <w:szCs w:val="24"/>
            <w:rPrChange w:id="114" w:author="Kelsey Palmer" w:date="2014-10-06T12:30:00Z">
              <w:rPr>
                <w:rFonts w:ascii="Arial" w:hAnsi="Arial" w:cs="Arial"/>
                <w:b/>
                <w:i/>
                <w:sz w:val="24"/>
                <w:szCs w:val="24"/>
              </w:rPr>
            </w:rPrChange>
          </w:rPr>
          <w:delText>p</w:delText>
        </w:r>
      </w:del>
      <w:del w:id="115" w:author="Amy Drahota" w:date="2014-10-14T23:23:00Z">
        <w:r w:rsidR="00F37C28" w:rsidRPr="00692DA0" w:rsidDel="00463817">
          <w:rPr>
            <w:rFonts w:ascii="Arial" w:hAnsi="Arial" w:cs="Arial"/>
            <w:b/>
            <w:i/>
            <w:color w:val="ED4517"/>
            <w:sz w:val="24"/>
            <w:szCs w:val="24"/>
            <w:rPrChange w:id="116" w:author="Kelsey Palmer" w:date="2014-10-06T12:30:00Z">
              <w:rPr>
                <w:rFonts w:ascii="Arial" w:hAnsi="Arial" w:cs="Arial"/>
                <w:b/>
                <w:i/>
                <w:sz w:val="24"/>
                <w:szCs w:val="24"/>
              </w:rPr>
            </w:rPrChange>
          </w:rPr>
          <w:delText xml:space="preserve">romote </w:delText>
        </w:r>
      </w:del>
      <w:del w:id="117" w:author="Amy Drahota" w:date="2014-09-29T23:48:00Z">
        <w:r w:rsidR="00F37C28" w:rsidRPr="00692DA0" w:rsidDel="00EF78B9">
          <w:rPr>
            <w:rFonts w:ascii="Arial" w:hAnsi="Arial" w:cs="Arial"/>
            <w:b/>
            <w:i/>
            <w:color w:val="ED4517"/>
            <w:sz w:val="24"/>
            <w:szCs w:val="24"/>
            <w:rPrChange w:id="118" w:author="Kelsey Palmer" w:date="2014-10-06T12:30:00Z">
              <w:rPr>
                <w:rFonts w:ascii="Arial" w:hAnsi="Arial" w:cs="Arial"/>
                <w:b/>
                <w:i/>
                <w:sz w:val="24"/>
                <w:szCs w:val="24"/>
              </w:rPr>
            </w:rPrChange>
          </w:rPr>
          <w:delText xml:space="preserve">collaborative </w:delText>
        </w:r>
      </w:del>
      <w:del w:id="119" w:author="Amy Drahota" w:date="2014-09-29T23:49:00Z">
        <w:r w:rsidR="00F37C28" w:rsidRPr="00692DA0" w:rsidDel="00EF78B9">
          <w:rPr>
            <w:rFonts w:ascii="Arial" w:hAnsi="Arial" w:cs="Arial"/>
            <w:b/>
            <w:i/>
            <w:color w:val="ED4517"/>
            <w:sz w:val="24"/>
            <w:szCs w:val="24"/>
            <w:rPrChange w:id="120" w:author="Kelsey Palmer" w:date="2014-10-06T12:30:00Z">
              <w:rPr>
                <w:rFonts w:ascii="Arial" w:hAnsi="Arial" w:cs="Arial"/>
                <w:b/>
                <w:i/>
                <w:sz w:val="24"/>
                <w:szCs w:val="24"/>
              </w:rPr>
            </w:rPrChange>
          </w:rPr>
          <w:delText xml:space="preserve">and </w:delText>
        </w:r>
      </w:del>
      <w:del w:id="121" w:author="Amy Drahota" w:date="2014-09-29T23:48:00Z">
        <w:r w:rsidR="00A26161" w:rsidRPr="00692DA0" w:rsidDel="00EF78B9">
          <w:rPr>
            <w:rFonts w:ascii="Arial" w:hAnsi="Arial" w:cs="Arial"/>
            <w:b/>
            <w:i/>
            <w:color w:val="ED4517"/>
            <w:sz w:val="24"/>
            <w:szCs w:val="24"/>
            <w:rPrChange w:id="122" w:author="Kelsey Palmer" w:date="2014-10-06T12:30:00Z">
              <w:rPr>
                <w:rFonts w:ascii="Arial" w:hAnsi="Arial" w:cs="Arial"/>
                <w:b/>
                <w:i/>
                <w:sz w:val="24"/>
                <w:szCs w:val="24"/>
              </w:rPr>
            </w:rPrChange>
          </w:rPr>
          <w:delText>successful</w:delText>
        </w:r>
        <w:r w:rsidRPr="00692DA0" w:rsidDel="00EF78B9">
          <w:rPr>
            <w:rFonts w:ascii="Arial" w:hAnsi="Arial" w:cs="Arial"/>
            <w:b/>
            <w:i/>
            <w:color w:val="ED4517"/>
            <w:sz w:val="24"/>
            <w:szCs w:val="24"/>
            <w:rPrChange w:id="123" w:author="Kelsey Palmer" w:date="2014-10-06T12:30:00Z">
              <w:rPr>
                <w:rFonts w:ascii="Arial" w:hAnsi="Arial" w:cs="Arial"/>
                <w:b/>
                <w:i/>
                <w:sz w:val="24"/>
                <w:szCs w:val="24"/>
              </w:rPr>
            </w:rPrChange>
          </w:rPr>
          <w:delText xml:space="preserve"> </w:delText>
        </w:r>
      </w:del>
      <w:del w:id="124" w:author="Amy Drahota" w:date="2014-09-29T23:49:00Z">
        <w:r w:rsidRPr="00692DA0" w:rsidDel="00EF78B9">
          <w:rPr>
            <w:rFonts w:ascii="Arial" w:hAnsi="Arial" w:cs="Arial"/>
            <w:b/>
            <w:i/>
            <w:color w:val="ED4517"/>
            <w:sz w:val="24"/>
            <w:szCs w:val="24"/>
            <w:rPrChange w:id="125" w:author="Kelsey Palmer" w:date="2014-10-06T12:30:00Z">
              <w:rPr>
                <w:rFonts w:ascii="Arial" w:hAnsi="Arial" w:cs="Arial"/>
                <w:b/>
                <w:i/>
                <w:sz w:val="24"/>
                <w:szCs w:val="24"/>
              </w:rPr>
            </w:rPrChange>
          </w:rPr>
          <w:delText>implementation</w:delText>
        </w:r>
        <w:r w:rsidR="00A26161" w:rsidRPr="00692DA0" w:rsidDel="00EF78B9">
          <w:rPr>
            <w:rFonts w:ascii="Arial" w:hAnsi="Arial" w:cs="Arial"/>
            <w:b/>
            <w:i/>
            <w:color w:val="ED4517"/>
            <w:sz w:val="24"/>
            <w:szCs w:val="24"/>
            <w:rPrChange w:id="126" w:author="Kelsey Palmer" w:date="2014-10-06T12:30:00Z">
              <w:rPr>
                <w:rFonts w:ascii="Arial" w:hAnsi="Arial" w:cs="Arial"/>
                <w:b/>
                <w:i/>
                <w:sz w:val="24"/>
                <w:szCs w:val="24"/>
              </w:rPr>
            </w:rPrChange>
          </w:rPr>
          <w:delText xml:space="preserve"> </w:delText>
        </w:r>
        <w:r w:rsidRPr="00692DA0" w:rsidDel="00EF78B9">
          <w:rPr>
            <w:rFonts w:ascii="Arial" w:hAnsi="Arial" w:cs="Arial"/>
            <w:b/>
            <w:i/>
            <w:color w:val="ED4517"/>
            <w:sz w:val="24"/>
            <w:szCs w:val="24"/>
            <w:rPrChange w:id="127" w:author="Kelsey Palmer" w:date="2014-10-06T12:30:00Z">
              <w:rPr>
                <w:rFonts w:ascii="Arial" w:hAnsi="Arial" w:cs="Arial"/>
                <w:b/>
                <w:i/>
                <w:sz w:val="24"/>
                <w:szCs w:val="24"/>
              </w:rPr>
            </w:rPrChange>
          </w:rPr>
          <w:delText>teams</w:delText>
        </w:r>
      </w:del>
    </w:p>
    <w:p w14:paraId="206B5723" w14:textId="77777777" w:rsidR="00CC6BBA" w:rsidRPr="00CC6BBA" w:rsidDel="00463817" w:rsidRDefault="0069495F">
      <w:pPr>
        <w:pStyle w:val="ListParagraph"/>
        <w:autoSpaceDE w:val="0"/>
        <w:autoSpaceDN w:val="0"/>
        <w:adjustRightInd w:val="0"/>
        <w:spacing w:line="240" w:lineRule="auto"/>
        <w:ind w:left="0"/>
        <w:contextualSpacing w:val="0"/>
        <w:rPr>
          <w:del w:id="128" w:author="Amy Drahota" w:date="2014-10-14T23:23:00Z"/>
          <w:rFonts w:ascii="Arial" w:eastAsia="Times New Roman" w:hAnsi="Arial" w:cs="Arial"/>
          <w:color w:val="000000"/>
          <w:kern w:val="28"/>
        </w:rPr>
        <w:pPrChange w:id="129" w:author="Amy Drahota" w:date="2014-10-14T23:23:00Z">
          <w:pPr>
            <w:pStyle w:val="ListParagraph"/>
            <w:numPr>
              <w:numId w:val="5"/>
            </w:numPr>
            <w:autoSpaceDE w:val="0"/>
            <w:autoSpaceDN w:val="0"/>
            <w:adjustRightInd w:val="0"/>
            <w:spacing w:after="120" w:line="264" w:lineRule="auto"/>
            <w:ind w:left="360" w:hanging="360"/>
            <w:contextualSpacing w:val="0"/>
          </w:pPr>
        </w:pPrChange>
      </w:pPr>
      <w:del w:id="130" w:author="Amy Drahota" w:date="2014-10-14T23:23:00Z">
        <w:r w:rsidRPr="0069495F" w:rsidDel="00463817">
          <w:rPr>
            <w:rFonts w:ascii="Arial" w:hAnsi="Arial" w:cs="Arial"/>
          </w:rPr>
          <w:delText xml:space="preserve">The implementation of any new treatment is as much a </w:delText>
        </w:r>
        <w:r w:rsidRPr="0069495F" w:rsidDel="00463817">
          <w:rPr>
            <w:rFonts w:ascii="Arial" w:hAnsi="Arial" w:cs="Arial"/>
            <w:iCs/>
          </w:rPr>
          <w:delText>social</w:delText>
        </w:r>
        <w:r w:rsidDel="00463817">
          <w:rPr>
            <w:rFonts w:ascii="Arial" w:hAnsi="Arial" w:cs="Arial"/>
            <w:iCs/>
          </w:rPr>
          <w:delText xml:space="preserve"> process </w:delText>
        </w:r>
        <w:r w:rsidRPr="0069495F" w:rsidDel="00463817">
          <w:rPr>
            <w:rFonts w:ascii="Arial" w:hAnsi="Arial" w:cs="Arial"/>
          </w:rPr>
          <w:delText xml:space="preserve">as </w:delText>
        </w:r>
        <w:r w:rsidDel="00463817">
          <w:rPr>
            <w:rFonts w:ascii="Arial" w:hAnsi="Arial" w:cs="Arial"/>
          </w:rPr>
          <w:delText xml:space="preserve">it is a </w:delText>
        </w:r>
        <w:r w:rsidRPr="0069495F" w:rsidDel="00463817">
          <w:rPr>
            <w:rFonts w:ascii="Arial" w:hAnsi="Arial" w:cs="Arial"/>
          </w:rPr>
          <w:delText>technical</w:delText>
        </w:r>
        <w:r w:rsidDel="00463817">
          <w:rPr>
            <w:rFonts w:ascii="Arial" w:hAnsi="Arial" w:cs="Arial"/>
          </w:rPr>
          <w:delText xml:space="preserve"> one</w:delText>
        </w:r>
        <w:r w:rsidRPr="0069495F" w:rsidDel="00463817">
          <w:rPr>
            <w:rFonts w:ascii="Arial" w:hAnsi="Arial" w:cs="Arial"/>
          </w:rPr>
          <w:delText xml:space="preserve">. </w:delText>
        </w:r>
        <w:r w:rsidR="00CC6BBA" w:rsidDel="00463817">
          <w:rPr>
            <w:rFonts w:ascii="Arial" w:hAnsi="Arial" w:cs="Arial"/>
          </w:rPr>
          <w:delText>The services your agency provide</w:delText>
        </w:r>
      </w:del>
      <w:del w:id="131" w:author="Amy Drahota" w:date="2014-09-29T23:50:00Z">
        <w:r w:rsidR="00CC6BBA" w:rsidDel="00EF78B9">
          <w:rPr>
            <w:rFonts w:ascii="Arial" w:hAnsi="Arial" w:cs="Arial"/>
          </w:rPr>
          <w:delText>r</w:delText>
        </w:r>
      </w:del>
      <w:del w:id="132" w:author="Amy Drahota" w:date="2014-10-14T23:23:00Z">
        <w:r w:rsidR="00CC6BBA" w:rsidDel="00463817">
          <w:rPr>
            <w:rFonts w:ascii="Arial" w:hAnsi="Arial" w:cs="Arial"/>
          </w:rPr>
          <w:delText>s are</w:delText>
        </w:r>
        <w:r w:rsidRPr="0069495F" w:rsidDel="00463817">
          <w:rPr>
            <w:rFonts w:ascii="Arial" w:hAnsi="Arial" w:cs="Arial"/>
          </w:rPr>
          <w:delText xml:space="preserve"> embedded in a social context that includes the direct provider, </w:delText>
        </w:r>
        <w:r w:rsidR="00CC6BBA" w:rsidDel="00463817">
          <w:rPr>
            <w:rFonts w:ascii="Arial" w:hAnsi="Arial" w:cs="Arial"/>
          </w:rPr>
          <w:delText xml:space="preserve">supervisor, agency leader, </w:delText>
        </w:r>
        <w:r w:rsidRPr="0069495F" w:rsidDel="00463817">
          <w:rPr>
            <w:rFonts w:ascii="Arial" w:hAnsi="Arial" w:cs="Arial"/>
          </w:rPr>
          <w:delText xml:space="preserve">agency, and community. </w:delText>
        </w:r>
        <w:r w:rsidDel="00463817">
          <w:rPr>
            <w:rFonts w:ascii="Arial" w:hAnsi="Arial" w:cs="Arial"/>
          </w:rPr>
          <w:delText xml:space="preserve">Successful implementation of a new treatment </w:delText>
        </w:r>
        <w:r w:rsidRPr="0069495F" w:rsidDel="00463817">
          <w:rPr>
            <w:rFonts w:ascii="Arial" w:hAnsi="Arial" w:cs="Arial"/>
          </w:rPr>
          <w:delText xml:space="preserve">is a function of how well the social context complements and supports the objectives of the treatment (Glisson &amp; Schoenwald, </w:delText>
        </w:r>
        <w:commentRangeStart w:id="133"/>
        <w:r w:rsidRPr="0069495F" w:rsidDel="00463817">
          <w:rPr>
            <w:rFonts w:ascii="Arial" w:hAnsi="Arial" w:cs="Arial"/>
          </w:rPr>
          <w:delText>2005</w:delText>
        </w:r>
        <w:commentRangeEnd w:id="133"/>
        <w:r w:rsidR="00692DA0" w:rsidDel="00463817">
          <w:rPr>
            <w:rStyle w:val="CommentReference"/>
          </w:rPr>
          <w:commentReference w:id="133"/>
        </w:r>
        <w:r w:rsidRPr="0069495F" w:rsidDel="00463817">
          <w:rPr>
            <w:rFonts w:ascii="Arial" w:hAnsi="Arial" w:cs="Arial"/>
          </w:rPr>
          <w:delText>).</w:delText>
        </w:r>
        <w:r w:rsidR="00F6002E" w:rsidDel="00463817">
          <w:rPr>
            <w:rFonts w:ascii="Arial" w:hAnsi="Arial" w:cs="Arial"/>
          </w:rPr>
          <w:delText xml:space="preserve"> </w:delText>
        </w:r>
      </w:del>
    </w:p>
    <w:p w14:paraId="50FA9DF9" w14:textId="77777777" w:rsidR="00CC6BBA" w:rsidDel="00463817" w:rsidRDefault="00CC6BBA">
      <w:pPr>
        <w:pStyle w:val="ListParagraph"/>
        <w:autoSpaceDE w:val="0"/>
        <w:autoSpaceDN w:val="0"/>
        <w:adjustRightInd w:val="0"/>
        <w:spacing w:line="240" w:lineRule="auto"/>
        <w:ind w:left="0"/>
        <w:contextualSpacing w:val="0"/>
        <w:rPr>
          <w:del w:id="134" w:author="Amy Drahota" w:date="2014-10-14T23:23:00Z"/>
          <w:rFonts w:ascii="Arial" w:eastAsia="Times New Roman" w:hAnsi="Arial" w:cs="Arial"/>
          <w:color w:val="000000"/>
          <w:kern w:val="28"/>
        </w:rPr>
        <w:pPrChange w:id="135" w:author="Amy Drahota" w:date="2014-10-14T23:23:00Z">
          <w:pPr>
            <w:pStyle w:val="ListParagraph"/>
            <w:numPr>
              <w:numId w:val="5"/>
            </w:numPr>
            <w:autoSpaceDE w:val="0"/>
            <w:autoSpaceDN w:val="0"/>
            <w:adjustRightInd w:val="0"/>
            <w:spacing w:after="0" w:line="264" w:lineRule="auto"/>
            <w:ind w:left="360" w:hanging="360"/>
            <w:contextualSpacing w:val="0"/>
          </w:pPr>
        </w:pPrChange>
      </w:pPr>
      <w:del w:id="136" w:author="Amy Drahota" w:date="2014-10-14T23:23:00Z">
        <w:r w:rsidDel="00463817">
          <w:rPr>
            <w:rFonts w:ascii="Arial" w:eastAsia="Times New Roman" w:hAnsi="Arial" w:cs="Arial"/>
            <w:color w:val="000000"/>
            <w:kern w:val="28"/>
          </w:rPr>
          <w:delText>Specific factors have been found to facilitate collaboration among groups and include (Drahota et al., 2014):</w:delText>
        </w:r>
      </w:del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680"/>
        <w:gridCol w:w="4140"/>
      </w:tblGrid>
      <w:tr w:rsidR="00CC6BBA" w:rsidDel="00463817" w14:paraId="378972FA" w14:textId="77777777" w:rsidTr="00CC6BBA">
        <w:trPr>
          <w:del w:id="137" w:author="Amy Drahota" w:date="2014-10-14T23:23:00Z"/>
        </w:trPr>
        <w:tc>
          <w:tcPr>
            <w:tcW w:w="4680" w:type="dxa"/>
            <w:vAlign w:val="center"/>
          </w:tcPr>
          <w:p w14:paraId="398B4581" w14:textId="77777777" w:rsidR="00CC6BBA" w:rsidRPr="00CC6BBA" w:rsidDel="00463817" w:rsidRDefault="00CC6BBA">
            <w:pPr>
              <w:pStyle w:val="ListParagraph"/>
              <w:autoSpaceDE w:val="0"/>
              <w:autoSpaceDN w:val="0"/>
              <w:adjustRightInd w:val="0"/>
              <w:spacing w:after="200"/>
              <w:ind w:left="0"/>
              <w:rPr>
                <w:del w:id="138" w:author="Amy Drahota" w:date="2014-10-14T23:23:00Z"/>
                <w:rFonts w:ascii="Arial" w:eastAsia="Times New Roman" w:hAnsi="Arial" w:cs="Arial"/>
                <w:color w:val="000000"/>
                <w:kern w:val="28"/>
              </w:rPr>
              <w:pPrChange w:id="139" w:author="Amy Drahota" w:date="2014-10-14T23:23:00Z">
                <w:pPr>
                  <w:pStyle w:val="ListParagraph"/>
                  <w:numPr>
                    <w:numId w:val="5"/>
                  </w:numPr>
                  <w:autoSpaceDE w:val="0"/>
                  <w:autoSpaceDN w:val="0"/>
                  <w:adjustRightInd w:val="0"/>
                  <w:spacing w:after="200" w:line="276" w:lineRule="auto"/>
                  <w:ind w:left="360" w:hanging="360"/>
                </w:pPr>
              </w:pPrChange>
            </w:pPr>
            <w:del w:id="140" w:author="Amy Drahota" w:date="2014-10-14T23:23:00Z">
              <w:r w:rsidDel="00463817">
                <w:rPr>
                  <w:rFonts w:ascii="Arial" w:eastAsia="Times New Roman" w:hAnsi="Arial" w:cs="Arial"/>
                  <w:color w:val="000000"/>
                  <w:kern w:val="28"/>
                </w:rPr>
                <w:delText>Trust between team members</w:delText>
              </w:r>
            </w:del>
          </w:p>
        </w:tc>
        <w:tc>
          <w:tcPr>
            <w:tcW w:w="4140" w:type="dxa"/>
            <w:vAlign w:val="center"/>
          </w:tcPr>
          <w:p w14:paraId="2EF63CDB" w14:textId="77777777" w:rsidR="00CC6BBA" w:rsidRPr="00CC6BBA" w:rsidDel="00463817" w:rsidRDefault="00CC6BBA">
            <w:pPr>
              <w:pStyle w:val="ListParagraph"/>
              <w:autoSpaceDE w:val="0"/>
              <w:autoSpaceDN w:val="0"/>
              <w:adjustRightInd w:val="0"/>
              <w:spacing w:after="200"/>
              <w:ind w:left="0"/>
              <w:rPr>
                <w:del w:id="141" w:author="Amy Drahota" w:date="2014-10-14T23:23:00Z"/>
                <w:rFonts w:ascii="Arial" w:eastAsia="Times New Roman" w:hAnsi="Arial" w:cs="Arial"/>
                <w:color w:val="000000"/>
                <w:kern w:val="28"/>
              </w:rPr>
              <w:pPrChange w:id="142" w:author="Amy Drahota" w:date="2014-10-14T23:23:00Z">
                <w:pPr>
                  <w:pStyle w:val="ListParagraph"/>
                  <w:numPr>
                    <w:numId w:val="5"/>
                  </w:numPr>
                  <w:autoSpaceDE w:val="0"/>
                  <w:autoSpaceDN w:val="0"/>
                  <w:adjustRightInd w:val="0"/>
                  <w:spacing w:after="200" w:line="276" w:lineRule="auto"/>
                  <w:ind w:left="360" w:hanging="360"/>
                </w:pPr>
              </w:pPrChange>
            </w:pPr>
            <w:del w:id="143" w:author="Amy Drahota" w:date="2014-10-14T23:23:00Z">
              <w:r w:rsidDel="00463817">
                <w:rPr>
                  <w:rFonts w:ascii="Arial" w:eastAsia="Times New Roman" w:hAnsi="Arial" w:cs="Arial"/>
                  <w:color w:val="000000"/>
                  <w:kern w:val="28"/>
                </w:rPr>
                <w:delText>Respect among team members</w:delText>
              </w:r>
            </w:del>
          </w:p>
        </w:tc>
      </w:tr>
      <w:tr w:rsidR="00CC6BBA" w:rsidDel="00463817" w14:paraId="3F9FC4A1" w14:textId="77777777" w:rsidTr="00CC6BBA">
        <w:trPr>
          <w:del w:id="144" w:author="Amy Drahota" w:date="2014-10-14T23:23:00Z"/>
        </w:trPr>
        <w:tc>
          <w:tcPr>
            <w:tcW w:w="4680" w:type="dxa"/>
            <w:vAlign w:val="center"/>
          </w:tcPr>
          <w:p w14:paraId="2F0CBD5C" w14:textId="77777777" w:rsidR="00CC6BBA" w:rsidDel="00463817" w:rsidRDefault="00CC6BBA">
            <w:pPr>
              <w:pStyle w:val="ListParagraph"/>
              <w:autoSpaceDE w:val="0"/>
              <w:autoSpaceDN w:val="0"/>
              <w:adjustRightInd w:val="0"/>
              <w:spacing w:after="200"/>
              <w:ind w:left="0"/>
              <w:rPr>
                <w:del w:id="145" w:author="Amy Drahota" w:date="2014-10-14T23:23:00Z"/>
                <w:rFonts w:ascii="Arial" w:eastAsia="Times New Roman" w:hAnsi="Arial" w:cs="Arial"/>
                <w:color w:val="000000"/>
                <w:kern w:val="28"/>
              </w:rPr>
              <w:pPrChange w:id="146" w:author="Amy Drahota" w:date="2014-10-14T23:23:00Z">
                <w:pPr>
                  <w:pStyle w:val="ListParagraph"/>
                  <w:numPr>
                    <w:numId w:val="5"/>
                  </w:numPr>
                  <w:autoSpaceDE w:val="0"/>
                  <w:autoSpaceDN w:val="0"/>
                  <w:adjustRightInd w:val="0"/>
                  <w:spacing w:after="200" w:line="276" w:lineRule="auto"/>
                  <w:ind w:left="360" w:hanging="360"/>
                </w:pPr>
              </w:pPrChange>
            </w:pPr>
            <w:del w:id="147" w:author="Amy Drahota" w:date="2014-10-14T23:23:00Z">
              <w:r w:rsidDel="00463817">
                <w:rPr>
                  <w:rFonts w:ascii="Arial" w:eastAsia="Times New Roman" w:hAnsi="Arial" w:cs="Arial"/>
                  <w:color w:val="000000"/>
                  <w:kern w:val="28"/>
                </w:rPr>
                <w:delText>Good relationship between team members</w:delText>
              </w:r>
            </w:del>
          </w:p>
        </w:tc>
        <w:tc>
          <w:tcPr>
            <w:tcW w:w="4140" w:type="dxa"/>
            <w:vAlign w:val="center"/>
          </w:tcPr>
          <w:p w14:paraId="16C9326A" w14:textId="77777777" w:rsidR="00CC6BBA" w:rsidDel="00463817" w:rsidRDefault="00CC6BBA">
            <w:pPr>
              <w:pStyle w:val="ListParagraph"/>
              <w:autoSpaceDE w:val="0"/>
              <w:autoSpaceDN w:val="0"/>
              <w:adjustRightInd w:val="0"/>
              <w:spacing w:after="200"/>
              <w:ind w:left="0"/>
              <w:rPr>
                <w:del w:id="148" w:author="Amy Drahota" w:date="2014-10-14T23:23:00Z"/>
                <w:rFonts w:ascii="Arial" w:eastAsia="Times New Roman" w:hAnsi="Arial" w:cs="Arial"/>
                <w:color w:val="000000"/>
                <w:kern w:val="28"/>
              </w:rPr>
              <w:pPrChange w:id="149" w:author="Amy Drahota" w:date="2014-10-14T23:23:00Z">
                <w:pPr>
                  <w:pStyle w:val="ListParagraph"/>
                  <w:numPr>
                    <w:numId w:val="5"/>
                  </w:numPr>
                  <w:autoSpaceDE w:val="0"/>
                  <w:autoSpaceDN w:val="0"/>
                  <w:adjustRightInd w:val="0"/>
                  <w:spacing w:after="200" w:line="276" w:lineRule="auto"/>
                  <w:ind w:left="360" w:hanging="360"/>
                </w:pPr>
              </w:pPrChange>
            </w:pPr>
            <w:del w:id="150" w:author="Amy Drahota" w:date="2014-10-14T23:23:00Z">
              <w:r w:rsidDel="00463817">
                <w:rPr>
                  <w:rFonts w:ascii="Arial" w:eastAsia="Times New Roman" w:hAnsi="Arial" w:cs="Arial"/>
                  <w:color w:val="000000"/>
                  <w:kern w:val="28"/>
                </w:rPr>
                <w:delText>Shared vision, goals, and/or mission</w:delText>
              </w:r>
            </w:del>
          </w:p>
        </w:tc>
      </w:tr>
      <w:tr w:rsidR="00CC6BBA" w:rsidDel="00463817" w14:paraId="3B78482B" w14:textId="77777777" w:rsidTr="00CC6BBA">
        <w:trPr>
          <w:del w:id="151" w:author="Amy Drahota" w:date="2014-10-14T23:23:00Z"/>
        </w:trPr>
        <w:tc>
          <w:tcPr>
            <w:tcW w:w="4680" w:type="dxa"/>
            <w:vAlign w:val="center"/>
          </w:tcPr>
          <w:p w14:paraId="6F473033" w14:textId="77777777" w:rsidR="00CC6BBA" w:rsidDel="00463817" w:rsidRDefault="00CC6BBA">
            <w:pPr>
              <w:pStyle w:val="ListParagraph"/>
              <w:autoSpaceDE w:val="0"/>
              <w:autoSpaceDN w:val="0"/>
              <w:adjustRightInd w:val="0"/>
              <w:spacing w:after="200"/>
              <w:ind w:left="0"/>
              <w:rPr>
                <w:del w:id="152" w:author="Amy Drahota" w:date="2014-10-14T23:23:00Z"/>
                <w:rFonts w:ascii="Arial" w:eastAsia="Times New Roman" w:hAnsi="Arial" w:cs="Arial"/>
                <w:color w:val="000000"/>
                <w:kern w:val="28"/>
              </w:rPr>
              <w:pPrChange w:id="153" w:author="Amy Drahota" w:date="2014-10-14T23:23:00Z">
                <w:pPr>
                  <w:pStyle w:val="ListParagraph"/>
                  <w:numPr>
                    <w:numId w:val="5"/>
                  </w:numPr>
                  <w:autoSpaceDE w:val="0"/>
                  <w:autoSpaceDN w:val="0"/>
                  <w:adjustRightInd w:val="0"/>
                  <w:spacing w:after="200" w:line="276" w:lineRule="auto"/>
                  <w:ind w:left="360" w:hanging="360"/>
                </w:pPr>
              </w:pPrChange>
            </w:pPr>
            <w:del w:id="154" w:author="Amy Drahota" w:date="2014-10-14T23:23:00Z">
              <w:r w:rsidDel="00463817">
                <w:rPr>
                  <w:rFonts w:ascii="Arial" w:eastAsia="Times New Roman" w:hAnsi="Arial" w:cs="Arial"/>
                  <w:color w:val="000000"/>
                  <w:kern w:val="28"/>
                </w:rPr>
                <w:delText>Effective and/or frequent communication</w:delText>
              </w:r>
            </w:del>
          </w:p>
        </w:tc>
        <w:tc>
          <w:tcPr>
            <w:tcW w:w="4140" w:type="dxa"/>
            <w:vAlign w:val="center"/>
          </w:tcPr>
          <w:p w14:paraId="1910FAF5" w14:textId="77777777" w:rsidR="00CC6BBA" w:rsidDel="00463817" w:rsidRDefault="00CC6BBA">
            <w:pPr>
              <w:pStyle w:val="ListParagraph"/>
              <w:autoSpaceDE w:val="0"/>
              <w:autoSpaceDN w:val="0"/>
              <w:adjustRightInd w:val="0"/>
              <w:spacing w:after="200"/>
              <w:ind w:left="0"/>
              <w:rPr>
                <w:del w:id="155" w:author="Amy Drahota" w:date="2014-10-14T23:23:00Z"/>
                <w:rFonts w:ascii="Arial" w:eastAsia="Times New Roman" w:hAnsi="Arial" w:cs="Arial"/>
                <w:color w:val="000000"/>
                <w:kern w:val="28"/>
              </w:rPr>
              <w:pPrChange w:id="156" w:author="Amy Drahota" w:date="2014-10-14T23:23:00Z">
                <w:pPr>
                  <w:pStyle w:val="ListParagraph"/>
                  <w:numPr>
                    <w:numId w:val="5"/>
                  </w:numPr>
                  <w:autoSpaceDE w:val="0"/>
                  <w:autoSpaceDN w:val="0"/>
                  <w:adjustRightInd w:val="0"/>
                  <w:spacing w:after="200" w:line="276" w:lineRule="auto"/>
                  <w:ind w:left="360" w:hanging="360"/>
                </w:pPr>
              </w:pPrChange>
            </w:pPr>
            <w:del w:id="157" w:author="Amy Drahota" w:date="2014-10-14T23:23:00Z">
              <w:r w:rsidDel="00463817">
                <w:rPr>
                  <w:rFonts w:ascii="Arial" w:eastAsia="Times New Roman" w:hAnsi="Arial" w:cs="Arial"/>
                  <w:color w:val="000000"/>
                  <w:kern w:val="28"/>
                </w:rPr>
                <w:delText>Well-structured meetings</w:delText>
              </w:r>
            </w:del>
          </w:p>
        </w:tc>
      </w:tr>
      <w:tr w:rsidR="00CC6BBA" w:rsidDel="00463817" w14:paraId="0EA861A3" w14:textId="77777777" w:rsidTr="00CC6BBA">
        <w:trPr>
          <w:del w:id="158" w:author="Amy Drahota" w:date="2014-10-14T23:23:00Z"/>
        </w:trPr>
        <w:tc>
          <w:tcPr>
            <w:tcW w:w="4680" w:type="dxa"/>
            <w:vAlign w:val="center"/>
          </w:tcPr>
          <w:p w14:paraId="1075782F" w14:textId="77777777" w:rsidR="00CC6BBA" w:rsidDel="00463817" w:rsidRDefault="00CC6BBA">
            <w:pPr>
              <w:pStyle w:val="ListParagraph"/>
              <w:autoSpaceDE w:val="0"/>
              <w:autoSpaceDN w:val="0"/>
              <w:adjustRightInd w:val="0"/>
              <w:spacing w:after="200"/>
              <w:ind w:left="0"/>
              <w:rPr>
                <w:del w:id="159" w:author="Amy Drahota" w:date="2014-10-14T23:23:00Z"/>
                <w:rFonts w:ascii="Arial" w:eastAsia="Times New Roman" w:hAnsi="Arial" w:cs="Arial"/>
                <w:color w:val="000000"/>
                <w:kern w:val="28"/>
              </w:rPr>
              <w:pPrChange w:id="160" w:author="Amy Drahota" w:date="2014-10-14T23:23:00Z">
                <w:pPr>
                  <w:pStyle w:val="ListParagraph"/>
                  <w:numPr>
                    <w:numId w:val="5"/>
                  </w:numPr>
                  <w:autoSpaceDE w:val="0"/>
                  <w:autoSpaceDN w:val="0"/>
                  <w:adjustRightInd w:val="0"/>
                  <w:spacing w:after="200" w:line="276" w:lineRule="auto"/>
                  <w:ind w:left="360" w:hanging="360"/>
                </w:pPr>
              </w:pPrChange>
            </w:pPr>
            <w:del w:id="161" w:author="Amy Drahota" w:date="2014-10-14T23:23:00Z">
              <w:r w:rsidDel="00463817">
                <w:rPr>
                  <w:rFonts w:ascii="Arial" w:eastAsia="Times New Roman" w:hAnsi="Arial" w:cs="Arial"/>
                  <w:color w:val="000000"/>
                  <w:kern w:val="28"/>
                </w:rPr>
                <w:delText>Clearly identified roles and functions of team members</w:delText>
              </w:r>
            </w:del>
          </w:p>
        </w:tc>
        <w:tc>
          <w:tcPr>
            <w:tcW w:w="4140" w:type="dxa"/>
            <w:vAlign w:val="center"/>
          </w:tcPr>
          <w:p w14:paraId="05905F65" w14:textId="77777777" w:rsidR="00CC6BBA" w:rsidDel="00463817" w:rsidRDefault="00CC6BBA">
            <w:pPr>
              <w:pStyle w:val="ListParagraph"/>
              <w:autoSpaceDE w:val="0"/>
              <w:autoSpaceDN w:val="0"/>
              <w:adjustRightInd w:val="0"/>
              <w:spacing w:after="200"/>
              <w:ind w:left="0"/>
              <w:rPr>
                <w:del w:id="162" w:author="Amy Drahota" w:date="2014-10-14T23:23:00Z"/>
                <w:rFonts w:ascii="Arial" w:eastAsia="Times New Roman" w:hAnsi="Arial" w:cs="Arial"/>
                <w:color w:val="000000"/>
                <w:kern w:val="28"/>
              </w:rPr>
              <w:pPrChange w:id="163" w:author="Amy Drahota" w:date="2014-10-14T23:23:00Z">
                <w:pPr>
                  <w:pStyle w:val="ListParagraph"/>
                  <w:numPr>
                    <w:numId w:val="5"/>
                  </w:numPr>
                  <w:autoSpaceDE w:val="0"/>
                  <w:autoSpaceDN w:val="0"/>
                  <w:adjustRightInd w:val="0"/>
                  <w:spacing w:after="200" w:line="276" w:lineRule="auto"/>
                  <w:ind w:left="360" w:hanging="360"/>
                </w:pPr>
              </w:pPrChange>
            </w:pPr>
            <w:del w:id="164" w:author="Amy Drahota" w:date="2014-10-14T23:23:00Z">
              <w:r w:rsidDel="00463817">
                <w:rPr>
                  <w:rFonts w:ascii="Arial" w:eastAsia="Times New Roman" w:hAnsi="Arial" w:cs="Arial"/>
                  <w:color w:val="000000"/>
                  <w:kern w:val="28"/>
                </w:rPr>
                <w:delText>Effective conflict resolution</w:delText>
              </w:r>
            </w:del>
          </w:p>
        </w:tc>
      </w:tr>
      <w:tr w:rsidR="00CC6BBA" w:rsidDel="00463817" w14:paraId="1C40F881" w14:textId="77777777" w:rsidTr="00CC6BBA">
        <w:trPr>
          <w:del w:id="165" w:author="Amy Drahota" w:date="2014-10-14T23:23:00Z"/>
        </w:trPr>
        <w:tc>
          <w:tcPr>
            <w:tcW w:w="4680" w:type="dxa"/>
            <w:vAlign w:val="center"/>
          </w:tcPr>
          <w:p w14:paraId="6CB669AD" w14:textId="77777777" w:rsidR="00CC6BBA" w:rsidDel="00463817" w:rsidRDefault="00CC6BBA">
            <w:pPr>
              <w:pStyle w:val="ListParagraph"/>
              <w:autoSpaceDE w:val="0"/>
              <w:autoSpaceDN w:val="0"/>
              <w:adjustRightInd w:val="0"/>
              <w:spacing w:after="200"/>
              <w:ind w:left="0"/>
              <w:rPr>
                <w:del w:id="166" w:author="Amy Drahota" w:date="2014-10-14T23:23:00Z"/>
                <w:rFonts w:ascii="Arial" w:eastAsia="Times New Roman" w:hAnsi="Arial" w:cs="Arial"/>
                <w:color w:val="000000"/>
                <w:kern w:val="28"/>
              </w:rPr>
              <w:pPrChange w:id="167" w:author="Amy Drahota" w:date="2014-10-14T23:23:00Z">
                <w:pPr>
                  <w:pStyle w:val="ListParagraph"/>
                  <w:numPr>
                    <w:numId w:val="5"/>
                  </w:numPr>
                  <w:autoSpaceDE w:val="0"/>
                  <w:autoSpaceDN w:val="0"/>
                  <w:adjustRightInd w:val="0"/>
                  <w:spacing w:after="200" w:line="276" w:lineRule="auto"/>
                  <w:ind w:left="360" w:hanging="360"/>
                </w:pPr>
              </w:pPrChange>
            </w:pPr>
            <w:del w:id="168" w:author="Amy Drahota" w:date="2014-10-14T23:23:00Z">
              <w:r w:rsidDel="00463817">
                <w:rPr>
                  <w:rFonts w:ascii="Arial" w:eastAsia="Times New Roman" w:hAnsi="Arial" w:cs="Arial"/>
                  <w:color w:val="000000"/>
                  <w:kern w:val="28"/>
                </w:rPr>
                <w:delText>Good quality of leadership</w:delText>
              </w:r>
            </w:del>
          </w:p>
        </w:tc>
        <w:tc>
          <w:tcPr>
            <w:tcW w:w="4140" w:type="dxa"/>
            <w:vAlign w:val="center"/>
          </w:tcPr>
          <w:p w14:paraId="2D010C48" w14:textId="77777777" w:rsidR="00CC6BBA" w:rsidDel="00463817" w:rsidRDefault="00CC6BBA">
            <w:pPr>
              <w:pStyle w:val="ListParagraph"/>
              <w:autoSpaceDE w:val="0"/>
              <w:autoSpaceDN w:val="0"/>
              <w:adjustRightInd w:val="0"/>
              <w:spacing w:after="200"/>
              <w:ind w:left="0"/>
              <w:rPr>
                <w:del w:id="169" w:author="Amy Drahota" w:date="2014-10-14T23:23:00Z"/>
                <w:rFonts w:ascii="Arial" w:eastAsia="Times New Roman" w:hAnsi="Arial" w:cs="Arial"/>
                <w:color w:val="000000"/>
                <w:kern w:val="28"/>
              </w:rPr>
              <w:pPrChange w:id="170" w:author="Amy Drahota" w:date="2014-10-14T23:23:00Z">
                <w:pPr>
                  <w:pStyle w:val="ListParagraph"/>
                  <w:numPr>
                    <w:numId w:val="5"/>
                  </w:numPr>
                  <w:autoSpaceDE w:val="0"/>
                  <w:autoSpaceDN w:val="0"/>
                  <w:adjustRightInd w:val="0"/>
                  <w:spacing w:after="200" w:line="276" w:lineRule="auto"/>
                  <w:ind w:left="360" w:hanging="360"/>
                </w:pPr>
              </w:pPrChange>
            </w:pPr>
            <w:del w:id="171" w:author="Amy Drahota" w:date="2014-10-14T23:23:00Z">
              <w:r w:rsidDel="00463817">
                <w:rPr>
                  <w:rFonts w:ascii="Arial" w:eastAsia="Times New Roman" w:hAnsi="Arial" w:cs="Arial"/>
                  <w:color w:val="000000"/>
                  <w:kern w:val="28"/>
                </w:rPr>
                <w:delText>Mutual benefit for all members</w:delText>
              </w:r>
            </w:del>
          </w:p>
        </w:tc>
      </w:tr>
      <w:tr w:rsidR="00CC6BBA" w:rsidDel="00463817" w14:paraId="54CF1F4E" w14:textId="77777777" w:rsidTr="00CC6BBA">
        <w:trPr>
          <w:del w:id="172" w:author="Amy Drahota" w:date="2014-10-14T23:23:00Z"/>
        </w:trPr>
        <w:tc>
          <w:tcPr>
            <w:tcW w:w="4680" w:type="dxa"/>
            <w:vAlign w:val="center"/>
          </w:tcPr>
          <w:p w14:paraId="038A383F" w14:textId="77777777" w:rsidR="00CC6BBA" w:rsidDel="00463817" w:rsidRDefault="00CC6BBA">
            <w:pPr>
              <w:pStyle w:val="ListParagraph"/>
              <w:autoSpaceDE w:val="0"/>
              <w:autoSpaceDN w:val="0"/>
              <w:adjustRightInd w:val="0"/>
              <w:spacing w:after="200"/>
              <w:ind w:left="0"/>
              <w:rPr>
                <w:del w:id="173" w:author="Amy Drahota" w:date="2014-10-14T23:23:00Z"/>
                <w:rFonts w:ascii="Arial" w:eastAsia="Times New Roman" w:hAnsi="Arial" w:cs="Arial"/>
                <w:color w:val="000000"/>
                <w:kern w:val="28"/>
              </w:rPr>
              <w:pPrChange w:id="174" w:author="Amy Drahota" w:date="2014-10-14T23:23:00Z">
                <w:pPr>
                  <w:pStyle w:val="ListParagraph"/>
                  <w:numPr>
                    <w:numId w:val="5"/>
                  </w:numPr>
                  <w:autoSpaceDE w:val="0"/>
                  <w:autoSpaceDN w:val="0"/>
                  <w:adjustRightInd w:val="0"/>
                  <w:spacing w:after="200" w:line="276" w:lineRule="auto"/>
                  <w:ind w:left="360" w:hanging="360"/>
                </w:pPr>
              </w:pPrChange>
            </w:pPr>
            <w:del w:id="175" w:author="Amy Drahota" w:date="2014-10-14T23:23:00Z">
              <w:r w:rsidDel="00463817">
                <w:rPr>
                  <w:rFonts w:ascii="Arial" w:eastAsia="Times New Roman" w:hAnsi="Arial" w:cs="Arial"/>
                  <w:color w:val="000000"/>
                  <w:kern w:val="28"/>
                </w:rPr>
                <w:delText>Good selection of team members</w:delText>
              </w:r>
            </w:del>
          </w:p>
        </w:tc>
        <w:tc>
          <w:tcPr>
            <w:tcW w:w="4140" w:type="dxa"/>
            <w:vAlign w:val="center"/>
          </w:tcPr>
          <w:p w14:paraId="689C7205" w14:textId="77777777" w:rsidR="00CC6BBA" w:rsidDel="00463817" w:rsidRDefault="00CC6BBA">
            <w:pPr>
              <w:pStyle w:val="ListParagraph"/>
              <w:autoSpaceDE w:val="0"/>
              <w:autoSpaceDN w:val="0"/>
              <w:adjustRightInd w:val="0"/>
              <w:spacing w:after="200"/>
              <w:ind w:left="0"/>
              <w:rPr>
                <w:del w:id="176" w:author="Amy Drahota" w:date="2014-10-14T23:23:00Z"/>
                <w:rFonts w:ascii="Arial" w:eastAsia="Times New Roman" w:hAnsi="Arial" w:cs="Arial"/>
                <w:color w:val="000000"/>
                <w:kern w:val="28"/>
              </w:rPr>
              <w:pPrChange w:id="177" w:author="Amy Drahota" w:date="2014-10-14T23:23:00Z">
                <w:pPr>
                  <w:pStyle w:val="ListParagraph"/>
                  <w:numPr>
                    <w:numId w:val="5"/>
                  </w:numPr>
                  <w:autoSpaceDE w:val="0"/>
                  <w:autoSpaceDN w:val="0"/>
                  <w:adjustRightInd w:val="0"/>
                  <w:spacing w:after="200" w:line="276" w:lineRule="auto"/>
                  <w:ind w:left="360" w:hanging="360"/>
                </w:pPr>
              </w:pPrChange>
            </w:pPr>
            <w:del w:id="178" w:author="Amy Drahota" w:date="2014-10-14T23:23:00Z">
              <w:r w:rsidDel="00463817">
                <w:rPr>
                  <w:rFonts w:ascii="Arial" w:eastAsia="Times New Roman" w:hAnsi="Arial" w:cs="Arial"/>
                  <w:color w:val="000000"/>
                  <w:kern w:val="28"/>
                </w:rPr>
                <w:delText>Positive impact on agency</w:delText>
              </w:r>
            </w:del>
          </w:p>
        </w:tc>
      </w:tr>
    </w:tbl>
    <w:p w14:paraId="28F0C5FC" w14:textId="77777777" w:rsidR="00CC6BBA" w:rsidRPr="00CC6BBA" w:rsidDel="00463817" w:rsidRDefault="00CC6BBA">
      <w:pPr>
        <w:autoSpaceDE w:val="0"/>
        <w:autoSpaceDN w:val="0"/>
        <w:adjustRightInd w:val="0"/>
        <w:spacing w:line="240" w:lineRule="auto"/>
        <w:rPr>
          <w:del w:id="179" w:author="Amy Drahota" w:date="2014-10-14T23:23:00Z"/>
          <w:rFonts w:ascii="Arial" w:eastAsia="Times New Roman" w:hAnsi="Arial" w:cs="Arial"/>
          <w:color w:val="000000"/>
          <w:kern w:val="28"/>
        </w:rPr>
        <w:pPrChange w:id="180" w:author="Amy Drahota" w:date="2014-10-14T23:23:00Z">
          <w:pPr>
            <w:autoSpaceDE w:val="0"/>
            <w:autoSpaceDN w:val="0"/>
            <w:adjustRightInd w:val="0"/>
            <w:spacing w:after="120" w:line="264" w:lineRule="auto"/>
          </w:pPr>
        </w:pPrChange>
      </w:pPr>
    </w:p>
    <w:p w14:paraId="37E81570" w14:textId="77777777" w:rsidR="0069495F" w:rsidRPr="00F6002E" w:rsidDel="00463817" w:rsidRDefault="00CC6BBA">
      <w:pPr>
        <w:pStyle w:val="ListParagraph"/>
        <w:autoSpaceDE w:val="0"/>
        <w:autoSpaceDN w:val="0"/>
        <w:adjustRightInd w:val="0"/>
        <w:spacing w:line="240" w:lineRule="auto"/>
        <w:ind w:left="0"/>
        <w:contextualSpacing w:val="0"/>
        <w:rPr>
          <w:del w:id="181" w:author="Amy Drahota" w:date="2014-10-14T23:23:00Z"/>
          <w:rFonts w:ascii="Arial" w:eastAsia="Times New Roman" w:hAnsi="Arial" w:cs="Arial"/>
          <w:color w:val="000000"/>
          <w:kern w:val="28"/>
        </w:rPr>
        <w:pPrChange w:id="182" w:author="Amy Drahota" w:date="2014-10-14T23:23:00Z">
          <w:pPr>
            <w:pStyle w:val="ListParagraph"/>
            <w:numPr>
              <w:numId w:val="5"/>
            </w:numPr>
            <w:autoSpaceDE w:val="0"/>
            <w:autoSpaceDN w:val="0"/>
            <w:adjustRightInd w:val="0"/>
            <w:spacing w:after="120" w:line="264" w:lineRule="auto"/>
            <w:ind w:left="360" w:hanging="360"/>
            <w:contextualSpacing w:val="0"/>
          </w:pPr>
        </w:pPrChange>
      </w:pPr>
      <w:del w:id="183" w:author="Amy Drahota" w:date="2014-10-14T23:23:00Z">
        <w:r w:rsidDel="00463817">
          <w:rPr>
            <w:rFonts w:ascii="Arial" w:hAnsi="Arial" w:cs="Arial"/>
          </w:rPr>
          <w:delText>Additionally, effective implementation teams:</w:delText>
        </w:r>
      </w:del>
    </w:p>
    <w:p w14:paraId="5D8B28B3" w14:textId="77777777" w:rsidR="00F6002E" w:rsidRPr="001A2408" w:rsidDel="00463817" w:rsidRDefault="00F6002E">
      <w:pPr>
        <w:pStyle w:val="ListParagraph"/>
        <w:autoSpaceDE w:val="0"/>
        <w:autoSpaceDN w:val="0"/>
        <w:adjustRightInd w:val="0"/>
        <w:spacing w:line="240" w:lineRule="auto"/>
        <w:ind w:left="0"/>
        <w:contextualSpacing w:val="0"/>
        <w:rPr>
          <w:del w:id="184" w:author="Amy Drahota" w:date="2014-10-14T23:23:00Z"/>
          <w:rFonts w:ascii="Arial" w:eastAsia="Times New Roman" w:hAnsi="Arial" w:cs="Arial"/>
          <w:color w:val="000000"/>
          <w:kern w:val="28"/>
        </w:rPr>
        <w:pPrChange w:id="185" w:author="Amy Drahota" w:date="2014-10-14T23:23:00Z">
          <w:pPr>
            <w:pStyle w:val="ListParagraph"/>
            <w:numPr>
              <w:ilvl w:val="1"/>
              <w:numId w:val="5"/>
            </w:numPr>
            <w:autoSpaceDE w:val="0"/>
            <w:autoSpaceDN w:val="0"/>
            <w:adjustRightInd w:val="0"/>
            <w:spacing w:after="0" w:line="264" w:lineRule="auto"/>
            <w:ind w:left="1080" w:hanging="360"/>
            <w:contextualSpacing w:val="0"/>
          </w:pPr>
        </w:pPrChange>
      </w:pPr>
      <w:del w:id="186" w:author="Amy Drahota" w:date="2014-10-14T23:23:00Z">
        <w:r w:rsidRPr="001A2408" w:rsidDel="00463817">
          <w:rPr>
            <w:rFonts w:ascii="Arial" w:hAnsi="Arial" w:cs="Arial"/>
          </w:rPr>
          <w:delText xml:space="preserve">Foster relationships with key </w:delText>
        </w:r>
        <w:r w:rsidR="008E6E45" w:rsidDel="00463817">
          <w:rPr>
            <w:rFonts w:ascii="Arial" w:hAnsi="Arial" w:cs="Arial"/>
          </w:rPr>
          <w:delText>staff</w:delText>
        </w:r>
        <w:r w:rsidRPr="001A2408" w:rsidDel="00463817">
          <w:rPr>
            <w:rFonts w:ascii="Arial" w:hAnsi="Arial" w:cs="Arial"/>
          </w:rPr>
          <w:delText xml:space="preserve"> at </w:delText>
        </w:r>
        <w:r w:rsidR="00CC6BBA" w:rsidDel="00463817">
          <w:rPr>
            <w:rFonts w:ascii="Arial" w:hAnsi="Arial" w:cs="Arial"/>
          </w:rPr>
          <w:delText>their</w:delText>
        </w:r>
        <w:r w:rsidRPr="001A2408" w:rsidDel="00463817">
          <w:rPr>
            <w:rFonts w:ascii="Arial" w:hAnsi="Arial" w:cs="Arial"/>
          </w:rPr>
          <w:delText xml:space="preserve"> agency</w:delText>
        </w:r>
        <w:r w:rsidR="008E6E45" w:rsidDel="00463817">
          <w:rPr>
            <w:rFonts w:ascii="Arial" w:hAnsi="Arial" w:cs="Arial"/>
          </w:rPr>
          <w:delText xml:space="preserve"> </w:delText>
        </w:r>
        <w:r w:rsidRPr="001A2408" w:rsidDel="00463817">
          <w:rPr>
            <w:rFonts w:ascii="Arial" w:hAnsi="Arial" w:cs="Arial"/>
          </w:rPr>
          <w:delText>to build relationships among providers,</w:delText>
        </w:r>
        <w:r w:rsidR="00CC6BBA" w:rsidDel="00463817">
          <w:rPr>
            <w:rFonts w:ascii="Arial" w:hAnsi="Arial" w:cs="Arial"/>
          </w:rPr>
          <w:delText xml:space="preserve"> supervisors, agency leaders</w:delText>
        </w:r>
        <w:r w:rsidR="008E6E45" w:rsidDel="00463817">
          <w:rPr>
            <w:rFonts w:ascii="Arial" w:hAnsi="Arial" w:cs="Arial"/>
          </w:rPr>
          <w:delText xml:space="preserve">, </w:delText>
        </w:r>
        <w:r w:rsidRPr="001A2408" w:rsidDel="00463817">
          <w:rPr>
            <w:rFonts w:ascii="Arial" w:hAnsi="Arial" w:cs="Arial"/>
          </w:rPr>
          <w:delText xml:space="preserve">clinical champions, </w:delText>
        </w:r>
        <w:r w:rsidR="00541F90" w:rsidDel="00463817">
          <w:rPr>
            <w:rFonts w:ascii="Arial" w:hAnsi="Arial" w:cs="Arial"/>
          </w:rPr>
          <w:delText>and other important agency members</w:delText>
        </w:r>
        <w:r w:rsidR="008E6E45" w:rsidDel="00463817">
          <w:rPr>
            <w:rFonts w:ascii="Arial" w:hAnsi="Arial" w:cs="Arial"/>
          </w:rPr>
          <w:delText>.</w:delText>
        </w:r>
      </w:del>
    </w:p>
    <w:p w14:paraId="3EA55204" w14:textId="77777777" w:rsidR="00F6002E" w:rsidRPr="00F6002E" w:rsidDel="00463817" w:rsidRDefault="00F6002E">
      <w:pPr>
        <w:pStyle w:val="ListParagraph"/>
        <w:autoSpaceDE w:val="0"/>
        <w:autoSpaceDN w:val="0"/>
        <w:adjustRightInd w:val="0"/>
        <w:spacing w:line="240" w:lineRule="auto"/>
        <w:ind w:left="0"/>
        <w:contextualSpacing w:val="0"/>
        <w:rPr>
          <w:del w:id="187" w:author="Amy Drahota" w:date="2014-10-14T23:23:00Z"/>
          <w:rFonts w:ascii="Arial" w:eastAsia="Times New Roman" w:hAnsi="Arial" w:cs="Arial"/>
          <w:color w:val="000000"/>
          <w:kern w:val="28"/>
        </w:rPr>
        <w:pPrChange w:id="188" w:author="Amy Drahota" w:date="2014-10-14T23:23:00Z">
          <w:pPr>
            <w:pStyle w:val="ListParagraph"/>
            <w:numPr>
              <w:ilvl w:val="1"/>
              <w:numId w:val="5"/>
            </w:numPr>
            <w:autoSpaceDE w:val="0"/>
            <w:autoSpaceDN w:val="0"/>
            <w:adjustRightInd w:val="0"/>
            <w:spacing w:after="0" w:line="264" w:lineRule="auto"/>
            <w:ind w:left="1080" w:hanging="360"/>
            <w:contextualSpacing w:val="0"/>
          </w:pPr>
        </w:pPrChange>
      </w:pPr>
      <w:del w:id="189" w:author="Amy Drahota" w:date="2014-10-14T23:23:00Z">
        <w:r w:rsidDel="00463817">
          <w:rPr>
            <w:rFonts w:ascii="Arial" w:hAnsi="Arial" w:cs="Arial"/>
          </w:rPr>
          <w:delText xml:space="preserve">Provide opportunities to receive input from </w:delText>
        </w:r>
        <w:r w:rsidR="00CC6BBA" w:rsidDel="00463817">
          <w:rPr>
            <w:rFonts w:ascii="Arial" w:hAnsi="Arial" w:cs="Arial"/>
          </w:rPr>
          <w:delText xml:space="preserve">staff </w:delText>
        </w:r>
      </w:del>
      <w:del w:id="190" w:author="Amy Drahota" w:date="2014-09-29T23:51:00Z">
        <w:r w:rsidR="00CC6BBA" w:rsidDel="00EF78B9">
          <w:rPr>
            <w:rFonts w:ascii="Arial" w:hAnsi="Arial" w:cs="Arial"/>
          </w:rPr>
          <w:delText xml:space="preserve">at various </w:delText>
        </w:r>
        <w:r w:rsidDel="00EF78B9">
          <w:rPr>
            <w:rFonts w:ascii="Arial" w:hAnsi="Arial" w:cs="Arial"/>
          </w:rPr>
          <w:delText xml:space="preserve"> </w:delText>
        </w:r>
      </w:del>
      <w:del w:id="191" w:author="Amy Drahota" w:date="2014-10-14T23:23:00Z">
        <w:r w:rsidDel="00463817">
          <w:rPr>
            <w:rFonts w:ascii="Arial" w:hAnsi="Arial" w:cs="Arial"/>
          </w:rPr>
          <w:delText>to promote a shared decision-making process</w:delText>
        </w:r>
        <w:r w:rsidR="001A2408" w:rsidDel="00463817">
          <w:rPr>
            <w:rFonts w:ascii="Arial" w:hAnsi="Arial" w:cs="Arial"/>
          </w:rPr>
          <w:delText>.</w:delText>
        </w:r>
      </w:del>
    </w:p>
    <w:p w14:paraId="67482803" w14:textId="77777777" w:rsidR="00F6002E" w:rsidRPr="00CC6BBA" w:rsidDel="00463817" w:rsidRDefault="00F6002E">
      <w:pPr>
        <w:autoSpaceDE w:val="0"/>
        <w:autoSpaceDN w:val="0"/>
        <w:adjustRightInd w:val="0"/>
        <w:spacing w:line="240" w:lineRule="auto"/>
        <w:rPr>
          <w:del w:id="192" w:author="Amy Drahota" w:date="2014-10-14T23:23:00Z"/>
          <w:rFonts w:ascii="Arial" w:eastAsia="Times New Roman" w:hAnsi="Arial" w:cs="Arial"/>
          <w:color w:val="000000"/>
          <w:kern w:val="28"/>
        </w:rPr>
        <w:pPrChange w:id="193" w:author="Amy Drahota" w:date="2014-10-14T23:23:00Z">
          <w:pPr>
            <w:autoSpaceDE w:val="0"/>
            <w:autoSpaceDN w:val="0"/>
            <w:adjustRightInd w:val="0"/>
            <w:spacing w:after="120" w:line="264" w:lineRule="auto"/>
            <w:ind w:left="720"/>
          </w:pPr>
        </w:pPrChange>
      </w:pPr>
    </w:p>
    <w:p w14:paraId="5633DCA5" w14:textId="77777777" w:rsidR="00541F90" w:rsidRPr="00463817" w:rsidDel="00463817" w:rsidRDefault="00CC6BBA">
      <w:pPr>
        <w:autoSpaceDE w:val="0"/>
        <w:autoSpaceDN w:val="0"/>
        <w:adjustRightInd w:val="0"/>
        <w:spacing w:line="240" w:lineRule="auto"/>
        <w:rPr>
          <w:del w:id="194" w:author="Amy Drahota" w:date="2014-10-14T23:23:00Z"/>
          <w:rFonts w:ascii="Arial" w:hAnsi="Arial" w:cs="Arial"/>
          <w:rPrChange w:id="195" w:author="Amy Drahota" w:date="2014-10-14T23:23:00Z">
            <w:rPr>
              <w:del w:id="196" w:author="Amy Drahota" w:date="2014-10-14T23:23:00Z"/>
            </w:rPr>
          </w:rPrChange>
        </w:rPr>
        <w:pPrChange w:id="197" w:author="Amy Drahota" w:date="2014-10-14T23:23:00Z">
          <w:pPr>
            <w:pStyle w:val="ListParagraph"/>
            <w:numPr>
              <w:numId w:val="3"/>
            </w:numPr>
            <w:spacing w:after="120"/>
            <w:ind w:left="360" w:hanging="360"/>
            <w:contextualSpacing w:val="0"/>
          </w:pPr>
        </w:pPrChange>
      </w:pPr>
      <w:del w:id="198" w:author="Amy Drahota" w:date="2014-10-14T23:23:00Z">
        <w:r w:rsidRPr="00463817" w:rsidDel="00463817">
          <w:rPr>
            <w:rFonts w:ascii="Arial" w:hAnsi="Arial" w:cs="Arial"/>
            <w:color w:val="252525"/>
            <w:shd w:val="clear" w:color="auto" w:fill="FFFFFF"/>
            <w:rPrChange w:id="199" w:author="Amy Drahota" w:date="2014-10-14T23:23:00Z">
              <w:rPr>
                <w:shd w:val="clear" w:color="auto" w:fill="FFFFFF"/>
              </w:rPr>
            </w:rPrChange>
          </w:rPr>
          <w:delText xml:space="preserve">Additional resources about </w:delText>
        </w:r>
        <w:r w:rsidR="00EE69F3" w:rsidRPr="00463817" w:rsidDel="00463817">
          <w:rPr>
            <w:rFonts w:ascii="Arial" w:hAnsi="Arial" w:cs="Arial"/>
            <w:color w:val="252525"/>
            <w:shd w:val="clear" w:color="auto" w:fill="FFFFFF"/>
            <w:rPrChange w:id="200" w:author="Amy Drahota" w:date="2014-10-14T23:23:00Z">
              <w:rPr>
                <w:shd w:val="clear" w:color="auto" w:fill="FFFFFF"/>
              </w:rPr>
            </w:rPrChange>
          </w:rPr>
          <w:delText xml:space="preserve">using principles of </w:delText>
        </w:r>
        <w:r w:rsidR="00EE69F3" w:rsidRPr="00463817" w:rsidDel="00463817">
          <w:rPr>
            <w:rFonts w:ascii="Arial" w:hAnsi="Arial" w:cs="Arial"/>
            <w:i/>
            <w:color w:val="252525"/>
            <w:shd w:val="clear" w:color="auto" w:fill="FFFFFF"/>
            <w:rPrChange w:id="201" w:author="Amy Drahota" w:date="2014-10-14T23:23:00Z">
              <w:rPr>
                <w:i/>
                <w:shd w:val="clear" w:color="auto" w:fill="FFFFFF"/>
              </w:rPr>
            </w:rPrChange>
          </w:rPr>
          <w:delText>t</w:delText>
        </w:r>
        <w:r w:rsidR="00DC1D3B" w:rsidRPr="00463817" w:rsidDel="00463817">
          <w:rPr>
            <w:rFonts w:ascii="Arial" w:hAnsi="Arial" w:cs="Arial"/>
            <w:i/>
            <w:color w:val="252525"/>
            <w:shd w:val="clear" w:color="auto" w:fill="FFFFFF"/>
            <w:rPrChange w:id="202" w:author="Amy Drahota" w:date="2014-10-14T23:23:00Z">
              <w:rPr>
                <w:i/>
                <w:shd w:val="clear" w:color="auto" w:fill="FFFFFF"/>
              </w:rPr>
            </w:rPrChange>
          </w:rPr>
          <w:delText>eam science</w:delText>
        </w:r>
        <w:r w:rsidR="00DC1D3B" w:rsidRPr="00463817" w:rsidDel="00463817">
          <w:rPr>
            <w:rFonts w:ascii="Arial" w:hAnsi="Arial" w:cs="Arial"/>
            <w:color w:val="252525"/>
            <w:shd w:val="clear" w:color="auto" w:fill="FFFFFF"/>
            <w:rPrChange w:id="203" w:author="Amy Drahota" w:date="2014-10-14T23:23:00Z">
              <w:rPr>
                <w:shd w:val="clear" w:color="auto" w:fill="FFFFFF"/>
              </w:rPr>
            </w:rPrChange>
          </w:rPr>
          <w:delText xml:space="preserve"> to promote </w:delText>
        </w:r>
        <w:r w:rsidR="004D4391" w:rsidRPr="00463817" w:rsidDel="00463817">
          <w:rPr>
            <w:rFonts w:ascii="Arial" w:hAnsi="Arial" w:cs="Arial"/>
            <w:color w:val="252525"/>
            <w:shd w:val="clear" w:color="auto" w:fill="FFFFFF"/>
            <w:rPrChange w:id="204" w:author="Amy Drahota" w:date="2014-10-14T23:23:00Z">
              <w:rPr>
                <w:shd w:val="clear" w:color="auto" w:fill="FFFFFF"/>
              </w:rPr>
            </w:rPrChange>
          </w:rPr>
          <w:delText xml:space="preserve">a collaborative, successful implementation team </w:delText>
        </w:r>
        <w:r w:rsidRPr="00463817" w:rsidDel="00463817">
          <w:rPr>
            <w:rFonts w:ascii="Arial" w:hAnsi="Arial" w:cs="Arial"/>
            <w:color w:val="252525"/>
            <w:shd w:val="clear" w:color="auto" w:fill="FFFFFF"/>
            <w:rPrChange w:id="205" w:author="Amy Drahota" w:date="2014-10-14T23:23:00Z">
              <w:rPr>
                <w:shd w:val="clear" w:color="auto" w:fill="FFFFFF"/>
              </w:rPr>
            </w:rPrChange>
          </w:rPr>
          <w:delText xml:space="preserve">can be found at </w:delText>
        </w:r>
        <w:r w:rsidR="00463817" w:rsidRPr="00463817" w:rsidDel="00463817">
          <w:fldChar w:fldCharType="begin"/>
        </w:r>
        <w:r w:rsidR="00463817" w:rsidDel="00463817">
          <w:delInstrText xml:space="preserve"> HYPERLINK "http://www.teamscience.net/" </w:delInstrText>
        </w:r>
        <w:r w:rsidR="00463817" w:rsidRPr="00463817" w:rsidDel="00463817">
          <w:fldChar w:fldCharType="separate"/>
        </w:r>
        <w:r w:rsidR="00DC1D3B" w:rsidRPr="00463817" w:rsidDel="00463817">
          <w:rPr>
            <w:rStyle w:val="Hyperlink"/>
            <w:rFonts w:ascii="Arial" w:hAnsi="Arial" w:cs="Arial"/>
          </w:rPr>
          <w:delText>http://www.teamscience.net/</w:delText>
        </w:r>
        <w:r w:rsidR="00463817" w:rsidRPr="00463817" w:rsidDel="00463817">
          <w:rPr>
            <w:rStyle w:val="Hyperlink"/>
            <w:rFonts w:ascii="Arial" w:hAnsi="Arial" w:cs="Arial"/>
          </w:rPr>
          <w:fldChar w:fldCharType="end"/>
        </w:r>
        <w:r w:rsidRPr="00463817" w:rsidDel="00463817">
          <w:rPr>
            <w:rFonts w:ascii="Arial" w:hAnsi="Arial" w:cs="Arial"/>
            <w:rPrChange w:id="206" w:author="Amy Drahota" w:date="2014-10-14T23:23:00Z">
              <w:rPr/>
            </w:rPrChange>
          </w:rPr>
          <w:delText>. Training modules and resources available include:</w:delText>
        </w:r>
      </w:del>
    </w:p>
    <w:p w14:paraId="1EA492D1" w14:textId="77777777" w:rsidR="00541F90" w:rsidDel="00463817" w:rsidRDefault="00541F90">
      <w:pPr>
        <w:pStyle w:val="ListParagraph"/>
        <w:autoSpaceDE w:val="0"/>
        <w:autoSpaceDN w:val="0"/>
        <w:adjustRightInd w:val="0"/>
        <w:spacing w:line="240" w:lineRule="auto"/>
        <w:ind w:left="0"/>
        <w:contextualSpacing w:val="0"/>
        <w:rPr>
          <w:del w:id="207" w:author="Amy Drahota" w:date="2014-10-14T23:23:00Z"/>
          <w:rFonts w:ascii="Arial" w:hAnsi="Arial" w:cs="Arial"/>
        </w:rPr>
        <w:pPrChange w:id="208" w:author="Amy Drahota" w:date="2014-10-14T23:23:00Z">
          <w:pPr>
            <w:pStyle w:val="ListParagraph"/>
            <w:numPr>
              <w:ilvl w:val="1"/>
              <w:numId w:val="3"/>
            </w:numPr>
            <w:spacing w:after="0"/>
            <w:ind w:left="1080" w:hanging="360"/>
            <w:contextualSpacing w:val="0"/>
          </w:pPr>
        </w:pPrChange>
      </w:pPr>
      <w:del w:id="209" w:author="Amy Drahota" w:date="2014-10-14T23:23:00Z">
        <w:r w:rsidDel="00463817">
          <w:rPr>
            <w:rFonts w:ascii="Arial" w:hAnsi="Arial" w:cs="Arial"/>
          </w:rPr>
          <w:delText>A</w:delText>
        </w:r>
        <w:r w:rsidR="004D4391" w:rsidRPr="0069495F" w:rsidDel="00463817">
          <w:rPr>
            <w:rFonts w:ascii="Arial" w:hAnsi="Arial" w:cs="Arial"/>
          </w:rPr>
          <w:delText xml:space="preserve">ssembling a </w:delText>
        </w:r>
        <w:r w:rsidDel="00463817">
          <w:rPr>
            <w:rFonts w:ascii="Arial" w:hAnsi="Arial" w:cs="Arial"/>
          </w:rPr>
          <w:delText xml:space="preserve">multi-disciplinary </w:delText>
        </w:r>
        <w:r w:rsidR="004D4391" w:rsidRPr="0069495F" w:rsidDel="00463817">
          <w:rPr>
            <w:rFonts w:ascii="Arial" w:hAnsi="Arial" w:cs="Arial"/>
          </w:rPr>
          <w:delText>team</w:delText>
        </w:r>
      </w:del>
    </w:p>
    <w:p w14:paraId="2AA10C7B" w14:textId="77777777" w:rsidR="00541F90" w:rsidDel="00463817" w:rsidRDefault="00541F90">
      <w:pPr>
        <w:pStyle w:val="ListParagraph"/>
        <w:autoSpaceDE w:val="0"/>
        <w:autoSpaceDN w:val="0"/>
        <w:adjustRightInd w:val="0"/>
        <w:spacing w:line="240" w:lineRule="auto"/>
        <w:ind w:left="0"/>
        <w:contextualSpacing w:val="0"/>
        <w:rPr>
          <w:del w:id="210" w:author="Amy Drahota" w:date="2014-10-14T23:23:00Z"/>
          <w:rFonts w:ascii="Arial" w:hAnsi="Arial" w:cs="Arial"/>
        </w:rPr>
        <w:pPrChange w:id="211" w:author="Amy Drahota" w:date="2014-10-14T23:23:00Z">
          <w:pPr>
            <w:pStyle w:val="ListParagraph"/>
            <w:numPr>
              <w:ilvl w:val="1"/>
              <w:numId w:val="3"/>
            </w:numPr>
            <w:spacing w:after="0"/>
            <w:ind w:left="1080" w:hanging="360"/>
            <w:contextualSpacing w:val="0"/>
          </w:pPr>
        </w:pPrChange>
      </w:pPr>
      <w:del w:id="212" w:author="Amy Drahota" w:date="2014-10-14T23:23:00Z">
        <w:r w:rsidDel="00463817">
          <w:rPr>
            <w:rFonts w:ascii="Arial" w:hAnsi="Arial" w:cs="Arial"/>
          </w:rPr>
          <w:delText>P</w:delText>
        </w:r>
        <w:r w:rsidR="004D4391" w:rsidRPr="0069495F" w:rsidDel="00463817">
          <w:rPr>
            <w:rFonts w:ascii="Arial" w:hAnsi="Arial" w:cs="Arial"/>
          </w:rPr>
          <w:delText>romoting team building</w:delText>
        </w:r>
      </w:del>
    </w:p>
    <w:p w14:paraId="7F689921" w14:textId="77777777" w:rsidR="00541F90" w:rsidDel="00463817" w:rsidRDefault="00541F90">
      <w:pPr>
        <w:pStyle w:val="ListParagraph"/>
        <w:autoSpaceDE w:val="0"/>
        <w:autoSpaceDN w:val="0"/>
        <w:adjustRightInd w:val="0"/>
        <w:spacing w:line="240" w:lineRule="auto"/>
        <w:ind w:left="0"/>
        <w:contextualSpacing w:val="0"/>
        <w:rPr>
          <w:del w:id="213" w:author="Amy Drahota" w:date="2014-10-14T23:23:00Z"/>
          <w:rFonts w:ascii="Arial" w:hAnsi="Arial" w:cs="Arial"/>
        </w:rPr>
        <w:pPrChange w:id="214" w:author="Amy Drahota" w:date="2014-10-14T23:23:00Z">
          <w:pPr>
            <w:pStyle w:val="ListParagraph"/>
            <w:numPr>
              <w:ilvl w:val="1"/>
              <w:numId w:val="3"/>
            </w:numPr>
            <w:spacing w:after="0"/>
            <w:ind w:left="1080" w:hanging="360"/>
            <w:contextualSpacing w:val="0"/>
          </w:pPr>
        </w:pPrChange>
      </w:pPr>
      <w:del w:id="215" w:author="Amy Drahota" w:date="2014-10-14T23:23:00Z">
        <w:r w:rsidDel="00463817">
          <w:rPr>
            <w:rFonts w:ascii="Arial" w:hAnsi="Arial" w:cs="Arial"/>
          </w:rPr>
          <w:delText>M</w:delText>
        </w:r>
        <w:r w:rsidR="004D4391" w:rsidRPr="0069495F" w:rsidDel="00463817">
          <w:rPr>
            <w:rFonts w:ascii="Arial" w:hAnsi="Arial" w:cs="Arial"/>
          </w:rPr>
          <w:delText>anaging a team with effective communication and leadership</w:delText>
        </w:r>
      </w:del>
    </w:p>
    <w:p w14:paraId="6AC78E02" w14:textId="77777777" w:rsidR="00541F90" w:rsidRPr="00CC6BBA" w:rsidRDefault="00541F90">
      <w:pPr>
        <w:pStyle w:val="ListParagraph"/>
        <w:autoSpaceDE w:val="0"/>
        <w:autoSpaceDN w:val="0"/>
        <w:adjustRightInd w:val="0"/>
        <w:spacing w:line="240" w:lineRule="auto"/>
        <w:ind w:left="0"/>
        <w:contextualSpacing w:val="0"/>
        <w:rPr>
          <w:rFonts w:ascii="Arial" w:hAnsi="Arial" w:cs="Arial"/>
        </w:rPr>
        <w:pPrChange w:id="216" w:author="Amy Drahota" w:date="2014-10-14T23:23:00Z">
          <w:pPr>
            <w:pStyle w:val="ListParagraph"/>
            <w:numPr>
              <w:numId w:val="3"/>
            </w:numPr>
            <w:spacing w:after="120"/>
            <w:ind w:left="360" w:hanging="360"/>
            <w:contextualSpacing w:val="0"/>
          </w:pPr>
        </w:pPrChange>
      </w:pPr>
      <w:del w:id="217" w:author="Amy Drahota" w:date="2014-10-14T23:23:00Z">
        <w:r w:rsidRPr="00CC6BBA" w:rsidDel="00463817">
          <w:rPr>
            <w:rFonts w:ascii="Arial" w:hAnsi="Arial" w:cs="Arial"/>
          </w:rPr>
          <w:delText>Resolving</w:delText>
        </w:r>
        <w:r w:rsidR="004D4391" w:rsidRPr="00CC6BBA" w:rsidDel="00463817">
          <w:rPr>
            <w:rFonts w:ascii="Arial" w:hAnsi="Arial" w:cs="Arial"/>
          </w:rPr>
          <w:delText xml:space="preserve"> potential conflict among team </w:delText>
        </w:r>
        <w:commentRangeStart w:id="218"/>
        <w:r w:rsidR="004D4391" w:rsidRPr="00CC6BBA" w:rsidDel="00463817">
          <w:rPr>
            <w:rFonts w:ascii="Arial" w:hAnsi="Arial" w:cs="Arial"/>
          </w:rPr>
          <w:delText>members</w:delText>
        </w:r>
        <w:commentRangeEnd w:id="218"/>
        <w:r w:rsidR="00692DA0" w:rsidDel="00463817">
          <w:rPr>
            <w:rStyle w:val="CommentReference"/>
          </w:rPr>
          <w:commentReference w:id="218"/>
        </w:r>
      </w:del>
    </w:p>
    <w:sectPr w:rsidR="00541F90" w:rsidRPr="00CC6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9" w:author="Kelsey Palmer" w:date="2014-10-06T12:26:00Z" w:initials="KP">
    <w:p w14:paraId="0FC45DAA" w14:textId="77777777" w:rsidR="005B051C" w:rsidRDefault="005B051C">
      <w:pPr>
        <w:pStyle w:val="CommentText"/>
      </w:pPr>
      <w:r>
        <w:rPr>
          <w:rStyle w:val="CommentReference"/>
        </w:rPr>
        <w:annotationRef/>
      </w:r>
      <w:r>
        <w:t>Could we make this a direct link to the page being referred to?</w:t>
      </w:r>
    </w:p>
  </w:comment>
  <w:comment w:id="58" w:author="Amy Drahota" w:date="2014-10-14T23:24:00Z" w:initials="AD">
    <w:p w14:paraId="7B49FD93" w14:textId="77777777" w:rsidR="00463817" w:rsidRDefault="00463817">
      <w:pPr>
        <w:pStyle w:val="CommentText"/>
      </w:pPr>
      <w:r>
        <w:rPr>
          <w:rStyle w:val="CommentReference"/>
        </w:rPr>
        <w:annotationRef/>
      </w:r>
      <w:r>
        <w:t>Please have a link to the following content: "Getting Ready Tips for teams.doc"</w:t>
      </w:r>
    </w:p>
  </w:comment>
  <w:comment w:id="133" w:author="Kelsey Palmer" w:date="2014-10-06T12:32:00Z" w:initials="KP">
    <w:p w14:paraId="6091EC4B" w14:textId="77777777" w:rsidR="00692DA0" w:rsidRDefault="00692DA0">
      <w:pPr>
        <w:pStyle w:val="CommentText"/>
      </w:pPr>
      <w:r>
        <w:rPr>
          <w:rStyle w:val="CommentReference"/>
        </w:rPr>
        <w:annotationRef/>
      </w:r>
      <w:r>
        <w:t>All of these “tips” should be condensed to lessen wording and make them more of a quick reference guide.</w:t>
      </w:r>
    </w:p>
  </w:comment>
  <w:comment w:id="218" w:author="Kelsey Palmer" w:date="2014-10-06T12:33:00Z" w:initials="KP">
    <w:p w14:paraId="5922F374" w14:textId="77777777" w:rsidR="00692DA0" w:rsidRDefault="00692DA0">
      <w:pPr>
        <w:pStyle w:val="CommentText"/>
      </w:pPr>
      <w:r>
        <w:rPr>
          <w:rStyle w:val="CommentReference"/>
        </w:rPr>
        <w:annotationRef/>
      </w:r>
      <w:r>
        <w:t xml:space="preserve">Don’t think this info is necessary.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F28F1"/>
    <w:multiLevelType w:val="hybridMultilevel"/>
    <w:tmpl w:val="99CEE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030DB5"/>
    <w:multiLevelType w:val="hybridMultilevel"/>
    <w:tmpl w:val="95D6B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E66DCE"/>
    <w:multiLevelType w:val="hybridMultilevel"/>
    <w:tmpl w:val="A644E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FF34BE"/>
    <w:multiLevelType w:val="hybridMultilevel"/>
    <w:tmpl w:val="F2D2E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CF7235"/>
    <w:multiLevelType w:val="hybridMultilevel"/>
    <w:tmpl w:val="65DAF4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967B16"/>
    <w:multiLevelType w:val="hybridMultilevel"/>
    <w:tmpl w:val="A44EF2D4"/>
    <w:lvl w:ilvl="0" w:tplc="FA0E79B8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5D2C82"/>
    <w:multiLevelType w:val="hybridMultilevel"/>
    <w:tmpl w:val="A7BC5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79D2FD8"/>
    <w:multiLevelType w:val="hybridMultilevel"/>
    <w:tmpl w:val="534E5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CC8"/>
    <w:rsid w:val="00055725"/>
    <w:rsid w:val="001318D1"/>
    <w:rsid w:val="001A2408"/>
    <w:rsid w:val="001D02BB"/>
    <w:rsid w:val="00271093"/>
    <w:rsid w:val="002E6466"/>
    <w:rsid w:val="00343D9C"/>
    <w:rsid w:val="003D6C46"/>
    <w:rsid w:val="003F70F6"/>
    <w:rsid w:val="00420081"/>
    <w:rsid w:val="00452FC9"/>
    <w:rsid w:val="00463817"/>
    <w:rsid w:val="0049609A"/>
    <w:rsid w:val="004A26B1"/>
    <w:rsid w:val="004D4391"/>
    <w:rsid w:val="00505A74"/>
    <w:rsid w:val="0052071F"/>
    <w:rsid w:val="00541F90"/>
    <w:rsid w:val="00581765"/>
    <w:rsid w:val="005B051C"/>
    <w:rsid w:val="005E0F3E"/>
    <w:rsid w:val="00647EA3"/>
    <w:rsid w:val="006747B2"/>
    <w:rsid w:val="00692DA0"/>
    <w:rsid w:val="0069495F"/>
    <w:rsid w:val="00730A9F"/>
    <w:rsid w:val="00734F64"/>
    <w:rsid w:val="008E6E45"/>
    <w:rsid w:val="009E47C8"/>
    <w:rsid w:val="00A00172"/>
    <w:rsid w:val="00A26161"/>
    <w:rsid w:val="00A94FB4"/>
    <w:rsid w:val="00AD4CC8"/>
    <w:rsid w:val="00BA4F34"/>
    <w:rsid w:val="00C53E1F"/>
    <w:rsid w:val="00CC1932"/>
    <w:rsid w:val="00CC6BBA"/>
    <w:rsid w:val="00CF5B14"/>
    <w:rsid w:val="00D476DF"/>
    <w:rsid w:val="00DC1D3B"/>
    <w:rsid w:val="00E56E9D"/>
    <w:rsid w:val="00EC1B79"/>
    <w:rsid w:val="00EE0312"/>
    <w:rsid w:val="00EE69F3"/>
    <w:rsid w:val="00EF78B9"/>
    <w:rsid w:val="00F2729C"/>
    <w:rsid w:val="00F37C28"/>
    <w:rsid w:val="00F56584"/>
    <w:rsid w:val="00F6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A80F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C1D3B"/>
  </w:style>
  <w:style w:type="character" w:styleId="Hyperlink">
    <w:name w:val="Hyperlink"/>
    <w:basedOn w:val="DefaultParagraphFont"/>
    <w:uiPriority w:val="99"/>
    <w:unhideWhenUsed/>
    <w:rsid w:val="00DC1D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D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6C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60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09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09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0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09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439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C6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4638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C1D3B"/>
  </w:style>
  <w:style w:type="character" w:styleId="Hyperlink">
    <w:name w:val="Hyperlink"/>
    <w:basedOn w:val="DefaultParagraphFont"/>
    <w:uiPriority w:val="99"/>
    <w:unhideWhenUsed/>
    <w:rsid w:val="00DC1D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D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6C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609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09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09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09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09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439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C6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4638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9D5AFD-1F11-DD44-ACA7-D05829F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765</Words>
  <Characters>4366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Martinez</dc:creator>
  <cp:lastModifiedBy>Amy Drahota</cp:lastModifiedBy>
  <cp:revision>2</cp:revision>
  <cp:lastPrinted>2014-07-18T17:11:00Z</cp:lastPrinted>
  <dcterms:created xsi:type="dcterms:W3CDTF">2014-10-15T06:35:00Z</dcterms:created>
  <dcterms:modified xsi:type="dcterms:W3CDTF">2014-10-15T06:35:00Z</dcterms:modified>
</cp:coreProperties>
</file>