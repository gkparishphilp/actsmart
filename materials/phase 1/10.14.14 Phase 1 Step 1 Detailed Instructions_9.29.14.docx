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EB5763" w14:textId="77777777" w:rsidR="001A5B89" w:rsidRPr="003838A9" w:rsidRDefault="001A5B89" w:rsidP="001A5B89">
      <w:pPr>
        <w:pBdr>
          <w:top w:val="double" w:sz="4" w:space="1" w:color="auto"/>
          <w:bottom w:val="double" w:sz="4" w:space="0" w:color="auto"/>
        </w:pBdr>
        <w:rPr>
          <w:rFonts w:ascii="Arial" w:hAnsi="Arial" w:cs="Arial"/>
          <w:b/>
          <w:color w:val="6AB046"/>
          <w:sz w:val="24"/>
          <w:rPrChange w:id="0" w:author="Kelsey Palmer" w:date="2014-10-06T12:36:00Z">
            <w:rPr>
              <w:rFonts w:ascii="Arial" w:hAnsi="Arial" w:cs="Arial"/>
              <w:b/>
              <w:sz w:val="24"/>
            </w:rPr>
          </w:rPrChange>
        </w:rPr>
      </w:pPr>
      <w:r w:rsidRPr="003838A9">
        <w:rPr>
          <w:rFonts w:ascii="Arial" w:hAnsi="Arial" w:cs="Arial"/>
          <w:b/>
          <w:color w:val="6AB046"/>
          <w:sz w:val="24"/>
          <w:rPrChange w:id="1" w:author="Kelsey Palmer" w:date="2014-10-06T12:36:00Z">
            <w:rPr>
              <w:rFonts w:ascii="Arial" w:hAnsi="Arial" w:cs="Arial"/>
              <w:b/>
              <w:sz w:val="24"/>
            </w:rPr>
          </w:rPrChange>
        </w:rPr>
        <w:t>Step 1. Agency Assessment</w:t>
      </w:r>
    </w:p>
    <w:p w14:paraId="468433BA" w14:textId="77777777" w:rsidR="001A5B89" w:rsidRPr="003838A9" w:rsidRDefault="00D63789" w:rsidP="001A5B89">
      <w:pPr>
        <w:rPr>
          <w:rFonts w:ascii="Arial" w:hAnsi="Arial" w:cs="Arial"/>
          <w:color w:val="516186"/>
          <w:sz w:val="24"/>
          <w:rPrChange w:id="2" w:author="Kelsey Palmer" w:date="2014-10-06T12:36:00Z">
            <w:rPr>
              <w:rFonts w:ascii="Arial" w:hAnsi="Arial" w:cs="Arial"/>
              <w:sz w:val="24"/>
            </w:rPr>
          </w:rPrChange>
        </w:rPr>
      </w:pPr>
      <w:r w:rsidRPr="003838A9">
        <w:rPr>
          <w:rFonts w:ascii="Arial" w:hAnsi="Arial" w:cs="Arial"/>
          <w:color w:val="516186"/>
          <w:sz w:val="24"/>
          <w:u w:val="single"/>
          <w:rPrChange w:id="3" w:author="Kelsey Palmer" w:date="2014-10-06T12:36:00Z">
            <w:rPr>
              <w:rFonts w:ascii="Arial" w:hAnsi="Arial" w:cs="Arial"/>
              <w:sz w:val="24"/>
              <w:u w:val="single"/>
            </w:rPr>
          </w:rPrChange>
        </w:rPr>
        <w:t>Goal</w:t>
      </w:r>
      <w:r w:rsidR="001A5B89" w:rsidRPr="003838A9">
        <w:rPr>
          <w:rFonts w:ascii="Arial" w:hAnsi="Arial" w:cs="Arial"/>
          <w:color w:val="516186"/>
          <w:sz w:val="24"/>
          <w:u w:val="single"/>
          <w:rPrChange w:id="4" w:author="Kelsey Palmer" w:date="2014-10-06T12:36:00Z">
            <w:rPr>
              <w:rFonts w:ascii="Arial" w:hAnsi="Arial" w:cs="Arial"/>
              <w:sz w:val="24"/>
              <w:u w:val="single"/>
            </w:rPr>
          </w:rPrChange>
        </w:rPr>
        <w:t>:</w:t>
      </w:r>
      <w:r w:rsidR="001A5B89" w:rsidRPr="003838A9">
        <w:rPr>
          <w:rFonts w:ascii="Arial" w:hAnsi="Arial" w:cs="Arial"/>
          <w:color w:val="516186"/>
          <w:sz w:val="24"/>
          <w:rPrChange w:id="5" w:author="Kelsey Palmer" w:date="2014-10-06T12:36:00Z">
            <w:rPr>
              <w:rFonts w:ascii="Arial" w:hAnsi="Arial" w:cs="Arial"/>
              <w:sz w:val="24"/>
            </w:rPr>
          </w:rPrChange>
        </w:rPr>
        <w:t xml:space="preserve"> To identify areas of strength and opportunities for growth within the agency. </w:t>
      </w:r>
    </w:p>
    <w:p w14:paraId="58C13A57" w14:textId="77777777" w:rsidR="001A5B89" w:rsidRDefault="001A5B89" w:rsidP="001A5B89">
      <w:pPr>
        <w:rPr>
          <w:rFonts w:ascii="Arial" w:hAnsi="Arial" w:cs="Arial"/>
          <w:i/>
          <w:sz w:val="24"/>
        </w:rPr>
      </w:pPr>
      <w:r w:rsidRPr="00A04237">
        <w:rPr>
          <w:rFonts w:ascii="Arial" w:hAnsi="Arial" w:cs="Arial"/>
          <w:i/>
          <w:sz w:val="24"/>
        </w:rPr>
        <w:t>Introduction</w:t>
      </w:r>
    </w:p>
    <w:p w14:paraId="17C24D12" w14:textId="77777777" w:rsidR="005C1362" w:rsidRDefault="001A5B89" w:rsidP="001A5B89">
      <w:pPr>
        <w:rPr>
          <w:ins w:id="6" w:author="Amy Drahota" w:date="2014-10-14T23:25:00Z"/>
          <w:rFonts w:ascii="Arial" w:hAnsi="Arial" w:cs="Arial"/>
          <w:i/>
        </w:rPr>
      </w:pPr>
      <w:r>
        <w:rPr>
          <w:rFonts w:ascii="Arial" w:hAnsi="Arial" w:cs="Arial"/>
        </w:rPr>
        <w:t xml:space="preserve">There are two important parts within the </w:t>
      </w:r>
      <w:r>
        <w:rPr>
          <w:rFonts w:ascii="Arial" w:hAnsi="Arial" w:cs="Arial"/>
          <w:i/>
        </w:rPr>
        <w:t xml:space="preserve">Agency Assessment. </w:t>
      </w:r>
    </w:p>
    <w:p w14:paraId="4636ADDE" w14:textId="02E7BDA4" w:rsidR="005C1362" w:rsidRDefault="001A5B89" w:rsidP="001A5B89">
      <w:pPr>
        <w:rPr>
          <w:ins w:id="7" w:author="Amy Drahota" w:date="2014-10-14T23:26:00Z"/>
          <w:rFonts w:ascii="Arial" w:hAnsi="Arial" w:cs="Arial"/>
        </w:rPr>
      </w:pPr>
      <w:del w:id="8" w:author="Kelsey Palmer" w:date="2014-10-06T12:40:00Z">
        <w:r w:rsidRPr="005C1362" w:rsidDel="003838A9">
          <w:rPr>
            <w:rFonts w:ascii="Arial" w:hAnsi="Arial" w:cs="Arial"/>
            <w:b/>
            <w:rPrChange w:id="9" w:author="Amy Drahota" w:date="2014-10-14T23:25:00Z">
              <w:rPr>
                <w:rFonts w:ascii="Arial" w:hAnsi="Arial" w:cs="Arial"/>
              </w:rPr>
            </w:rPrChange>
          </w:rPr>
          <w:delText>The first part</w:delText>
        </w:r>
      </w:del>
      <w:ins w:id="10" w:author="Kelsey Palmer" w:date="2014-10-06T12:40:00Z">
        <w:r w:rsidR="003838A9" w:rsidRPr="005C1362">
          <w:rPr>
            <w:rFonts w:ascii="Arial" w:hAnsi="Arial" w:cs="Arial"/>
            <w:b/>
            <w:rPrChange w:id="11" w:author="Amy Drahota" w:date="2014-10-14T23:25:00Z">
              <w:rPr>
                <w:rFonts w:ascii="Arial" w:hAnsi="Arial" w:cs="Arial"/>
              </w:rPr>
            </w:rPrChange>
          </w:rPr>
          <w:t xml:space="preserve">Part </w:t>
        </w:r>
      </w:ins>
      <w:ins w:id="12" w:author="Amy Drahota" w:date="2014-10-14T23:26:00Z">
        <w:r w:rsidR="005C1362">
          <w:rPr>
            <w:rFonts w:ascii="Arial" w:hAnsi="Arial" w:cs="Arial"/>
            <w:b/>
          </w:rPr>
          <w:t>1</w:t>
        </w:r>
      </w:ins>
      <w:ins w:id="13" w:author="Kelsey Palmer" w:date="2014-10-06T12:40:00Z">
        <w:del w:id="14" w:author="Amy Drahota" w:date="2014-10-14T23:26:00Z">
          <w:r w:rsidR="003838A9" w:rsidRPr="005C1362" w:rsidDel="005C1362">
            <w:rPr>
              <w:rFonts w:ascii="Arial" w:hAnsi="Arial" w:cs="Arial"/>
              <w:b/>
              <w:rPrChange w:id="15" w:author="Amy Drahota" w:date="2014-10-14T23:25:00Z">
                <w:rPr>
                  <w:rFonts w:ascii="Arial" w:hAnsi="Arial" w:cs="Arial"/>
                </w:rPr>
              </w:rPrChange>
            </w:rPr>
            <w:delText>one</w:delText>
          </w:r>
        </w:del>
      </w:ins>
      <w:r w:rsidRPr="005C1362">
        <w:rPr>
          <w:rFonts w:ascii="Arial" w:hAnsi="Arial" w:cs="Arial"/>
          <w:b/>
          <w:rPrChange w:id="16" w:author="Amy Drahota" w:date="2014-10-14T23:25:00Z">
            <w:rPr>
              <w:rFonts w:ascii="Arial" w:hAnsi="Arial" w:cs="Arial"/>
            </w:rPr>
          </w:rPrChange>
        </w:rPr>
        <w:t xml:space="preserve"> </w:t>
      </w:r>
      <w:r>
        <w:rPr>
          <w:rFonts w:ascii="Arial" w:hAnsi="Arial" w:cs="Arial"/>
        </w:rPr>
        <w:t>assesses the services that are offered within your agency</w:t>
      </w:r>
      <w:ins w:id="17" w:author="Amy Drahota" w:date="2014-10-14T23:26:00Z">
        <w:r w:rsidR="005C1362">
          <w:rPr>
            <w:rFonts w:ascii="Arial" w:hAnsi="Arial" w:cs="Arial"/>
          </w:rPr>
          <w:t>,</w:t>
        </w:r>
      </w:ins>
      <w:ins w:id="18" w:author="Kelsey Palmer" w:date="2014-10-06T12:37:00Z">
        <w:r w:rsidR="003838A9">
          <w:rPr>
            <w:rFonts w:ascii="Arial" w:hAnsi="Arial" w:cs="Arial"/>
          </w:rPr>
          <w:t xml:space="preserve"> such as</w:t>
        </w:r>
      </w:ins>
      <w:del w:id="19" w:author="Kelsey Palmer" w:date="2014-10-06T12:37:00Z">
        <w:r w:rsidDel="003838A9">
          <w:rPr>
            <w:rFonts w:ascii="Arial" w:hAnsi="Arial" w:cs="Arial"/>
          </w:rPr>
          <w:delText>. This part will ask specific questions about</w:delText>
        </w:r>
      </w:del>
      <w:r>
        <w:rPr>
          <w:rFonts w:ascii="Arial" w:hAnsi="Arial" w:cs="Arial"/>
        </w:rPr>
        <w:t xml:space="preserve"> what services are being delivered, the quality of services, and the extent to which services are meeting client needs. </w:t>
      </w:r>
    </w:p>
    <w:p w14:paraId="07E7F84C" w14:textId="63ADD715" w:rsidR="001A5B89" w:rsidRDefault="001A5B89" w:rsidP="001A5B89">
      <w:pPr>
        <w:rPr>
          <w:rFonts w:ascii="Arial" w:hAnsi="Arial" w:cs="Arial"/>
        </w:rPr>
      </w:pPr>
      <w:del w:id="20" w:author="Kelsey Palmer" w:date="2014-10-06T12:41:00Z">
        <w:r w:rsidRPr="005C1362" w:rsidDel="003838A9">
          <w:rPr>
            <w:rFonts w:ascii="Arial" w:hAnsi="Arial" w:cs="Arial"/>
            <w:b/>
            <w:rPrChange w:id="21" w:author="Amy Drahota" w:date="2014-10-14T23:26:00Z">
              <w:rPr>
                <w:rFonts w:ascii="Arial" w:hAnsi="Arial" w:cs="Arial"/>
              </w:rPr>
            </w:rPrChange>
          </w:rPr>
          <w:delText>The second part</w:delText>
        </w:r>
      </w:del>
      <w:ins w:id="22" w:author="Kelsey Palmer" w:date="2014-10-06T12:41:00Z">
        <w:r w:rsidR="003838A9" w:rsidRPr="005C1362">
          <w:rPr>
            <w:rFonts w:ascii="Arial" w:hAnsi="Arial" w:cs="Arial"/>
            <w:b/>
            <w:rPrChange w:id="23" w:author="Amy Drahota" w:date="2014-10-14T23:26:00Z">
              <w:rPr>
                <w:rFonts w:ascii="Arial" w:hAnsi="Arial" w:cs="Arial"/>
              </w:rPr>
            </w:rPrChange>
          </w:rPr>
          <w:t>Part</w:t>
        </w:r>
      </w:ins>
      <w:r w:rsidRPr="005C1362">
        <w:rPr>
          <w:rFonts w:ascii="Arial" w:hAnsi="Arial" w:cs="Arial"/>
          <w:b/>
          <w:rPrChange w:id="24" w:author="Amy Drahota" w:date="2014-10-14T23:26:00Z">
            <w:rPr>
              <w:rFonts w:ascii="Arial" w:hAnsi="Arial" w:cs="Arial"/>
            </w:rPr>
          </w:rPrChange>
        </w:rPr>
        <w:t xml:space="preserve"> </w:t>
      </w:r>
      <w:ins w:id="25" w:author="Amy Drahota" w:date="2014-10-14T23:26:00Z">
        <w:r w:rsidR="005C1362">
          <w:rPr>
            <w:rFonts w:ascii="Arial" w:hAnsi="Arial" w:cs="Arial"/>
            <w:b/>
          </w:rPr>
          <w:t xml:space="preserve">2 </w:t>
        </w:r>
      </w:ins>
      <w:r>
        <w:rPr>
          <w:rFonts w:ascii="Arial" w:hAnsi="Arial" w:cs="Arial"/>
        </w:rPr>
        <w:t xml:space="preserve">assesses </w:t>
      </w:r>
      <w:r w:rsidR="00D63789">
        <w:rPr>
          <w:rFonts w:ascii="Arial" w:hAnsi="Arial" w:cs="Arial"/>
        </w:rPr>
        <w:t>agency</w:t>
      </w:r>
      <w:r>
        <w:rPr>
          <w:rFonts w:ascii="Arial" w:hAnsi="Arial" w:cs="Arial"/>
        </w:rPr>
        <w:t xml:space="preserve"> factors that impact the delivery of services</w:t>
      </w:r>
      <w:del w:id="26" w:author="Kelsey Palmer" w:date="2014-10-06T12:41:00Z">
        <w:r w:rsidDel="003838A9">
          <w:rPr>
            <w:rFonts w:ascii="Arial" w:hAnsi="Arial" w:cs="Arial"/>
          </w:rPr>
          <w:delText>. This includes questions abou</w:delText>
        </w:r>
      </w:del>
      <w:ins w:id="27" w:author="Kelsey Palmer" w:date="2014-10-06T12:41:00Z">
        <w:r w:rsidR="003838A9">
          <w:rPr>
            <w:rFonts w:ascii="Arial" w:hAnsi="Arial" w:cs="Arial"/>
          </w:rPr>
          <w:t xml:space="preserve"> </w:t>
        </w:r>
      </w:ins>
      <w:del w:id="28" w:author="Kelsey Palmer" w:date="2014-10-06T12:41:00Z">
        <w:r w:rsidDel="003838A9">
          <w:rPr>
            <w:rFonts w:ascii="Arial" w:hAnsi="Arial" w:cs="Arial"/>
          </w:rPr>
          <w:delText>t</w:delText>
        </w:r>
      </w:del>
      <w:ins w:id="29" w:author="Kelsey Palmer" w:date="2014-10-06T12:41:00Z">
        <w:r w:rsidR="003838A9">
          <w:rPr>
            <w:rFonts w:ascii="Arial" w:hAnsi="Arial" w:cs="Arial"/>
          </w:rPr>
          <w:t>with questions regarding</w:t>
        </w:r>
      </w:ins>
      <w:r>
        <w:rPr>
          <w:rFonts w:ascii="Arial" w:hAnsi="Arial" w:cs="Arial"/>
        </w:rPr>
        <w:t xml:space="preserve"> the level of communication, trust, and openness in the agency, how willing the agency is for change, and staff attributes and attitudes. These factors can influence the success or failure of implementing a research-based treatment. </w:t>
      </w:r>
    </w:p>
    <w:p w14:paraId="692D232B" w14:textId="77777777" w:rsidR="001A5B89" w:rsidRDefault="001A5B89" w:rsidP="001A5B89">
      <w:pPr>
        <w:rPr>
          <w:rFonts w:ascii="Arial" w:hAnsi="Arial" w:cs="Arial"/>
        </w:rPr>
      </w:pPr>
      <w:r>
        <w:rPr>
          <w:rFonts w:ascii="Arial" w:hAnsi="Arial" w:cs="Arial"/>
        </w:rPr>
        <w:t xml:space="preserve">Information is gathered from clinical staff to get a comprehensive assessment of the agency. There are three versions of the </w:t>
      </w:r>
      <w:r>
        <w:rPr>
          <w:rFonts w:ascii="Arial" w:hAnsi="Arial" w:cs="Arial"/>
          <w:i/>
        </w:rPr>
        <w:t>Agency Assessment</w:t>
      </w:r>
      <w:r>
        <w:rPr>
          <w:rFonts w:ascii="Arial" w:hAnsi="Arial" w:cs="Arial"/>
        </w:rPr>
        <w:t xml:space="preserve"> specific to different roles within an agency. </w:t>
      </w:r>
    </w:p>
    <w:p w14:paraId="71270540" w14:textId="77777777" w:rsidR="00E55AE7" w:rsidRDefault="00E55AE7" w:rsidP="00E55AE7">
      <w:pPr>
        <w:pStyle w:val="ListParagraph"/>
        <w:numPr>
          <w:ilvl w:val="0"/>
          <w:numId w:val="3"/>
        </w:numPr>
        <w:ind w:right="1620"/>
        <w:rPr>
          <w:rFonts w:ascii="Arial" w:hAnsi="Arial" w:cs="Arial"/>
        </w:rPr>
      </w:pPr>
      <w:r w:rsidRPr="009423D8">
        <w:rPr>
          <w:rFonts w:ascii="Arial" w:hAnsi="Arial" w:cs="Arial"/>
          <w:u w:val="single"/>
        </w:rPr>
        <w:t>A</w:t>
      </w:r>
      <w:r w:rsidRPr="0012551A">
        <w:rPr>
          <w:rFonts w:ascii="Arial" w:hAnsi="Arial" w:cs="Arial"/>
          <w:u w:val="single"/>
        </w:rPr>
        <w:t xml:space="preserve">gency </w:t>
      </w:r>
      <w:r>
        <w:rPr>
          <w:rFonts w:ascii="Arial" w:hAnsi="Arial" w:cs="Arial"/>
          <w:u w:val="single"/>
        </w:rPr>
        <w:t>L</w:t>
      </w:r>
      <w:r w:rsidRPr="0012551A">
        <w:rPr>
          <w:rFonts w:ascii="Arial" w:hAnsi="Arial" w:cs="Arial"/>
          <w:u w:val="single"/>
        </w:rPr>
        <w:t>eader</w:t>
      </w:r>
      <w:r>
        <w:rPr>
          <w:rFonts w:ascii="Arial" w:hAnsi="Arial" w:cs="Arial"/>
          <w:u w:val="single"/>
        </w:rPr>
        <w:t xml:space="preserve"> Version (15-20 minutes)</w:t>
      </w:r>
      <w:r w:rsidRPr="00587DC7">
        <w:rPr>
          <w:rFonts w:ascii="Arial" w:hAnsi="Arial" w:cs="Arial"/>
          <w:u w:val="single"/>
        </w:rPr>
        <w:t>:</w:t>
      </w:r>
      <w:r w:rsidRPr="0012551A">
        <w:rPr>
          <w:rFonts w:ascii="Arial" w:hAnsi="Arial" w:cs="Arial"/>
        </w:rPr>
        <w:t xml:space="preserve"> </w:t>
      </w:r>
      <w:r>
        <w:rPr>
          <w:rFonts w:ascii="Arial" w:hAnsi="Arial" w:cs="Arial"/>
        </w:rPr>
        <w:t>To be completed by</w:t>
      </w:r>
      <w:r w:rsidRPr="0012551A">
        <w:rPr>
          <w:rFonts w:ascii="Arial" w:hAnsi="Arial" w:cs="Arial"/>
        </w:rPr>
        <w:t xml:space="preserve"> executive decision-makers who have the au</w:t>
      </w:r>
      <w:r>
        <w:rPr>
          <w:rFonts w:ascii="Arial" w:hAnsi="Arial" w:cs="Arial"/>
        </w:rPr>
        <w:t>thority to decide what treatments</w:t>
      </w:r>
      <w:r w:rsidRPr="0012551A">
        <w:rPr>
          <w:rFonts w:ascii="Arial" w:hAnsi="Arial" w:cs="Arial"/>
        </w:rPr>
        <w:t xml:space="preserve"> or changes sho</w:t>
      </w:r>
      <w:r>
        <w:rPr>
          <w:rFonts w:ascii="Arial" w:hAnsi="Arial" w:cs="Arial"/>
        </w:rPr>
        <w:t>uld be implemented within the entire agency.</w:t>
      </w:r>
    </w:p>
    <w:p w14:paraId="01016AB4" w14:textId="77777777" w:rsidR="00E55AE7" w:rsidRDefault="00E55AE7" w:rsidP="00E55AE7">
      <w:pPr>
        <w:pStyle w:val="ListParagraph"/>
        <w:numPr>
          <w:ilvl w:val="0"/>
          <w:numId w:val="3"/>
        </w:numPr>
        <w:ind w:right="1620"/>
        <w:rPr>
          <w:rFonts w:ascii="Arial" w:hAnsi="Arial" w:cs="Arial"/>
        </w:rPr>
      </w:pPr>
      <w:r w:rsidRPr="009423D8">
        <w:rPr>
          <w:rFonts w:ascii="Arial" w:hAnsi="Arial" w:cs="Arial"/>
          <w:u w:val="single"/>
        </w:rPr>
        <w:t>S</w:t>
      </w:r>
      <w:r w:rsidRPr="0012551A">
        <w:rPr>
          <w:rFonts w:ascii="Arial" w:hAnsi="Arial" w:cs="Arial"/>
          <w:u w:val="single"/>
        </w:rPr>
        <w:t>upervisor</w:t>
      </w:r>
      <w:r>
        <w:rPr>
          <w:rFonts w:ascii="Arial" w:hAnsi="Arial" w:cs="Arial"/>
          <w:u w:val="single"/>
        </w:rPr>
        <w:t xml:space="preserve"> Version (30-45 minutes):</w:t>
      </w:r>
      <w:r w:rsidRPr="0012551A">
        <w:rPr>
          <w:rFonts w:ascii="Arial" w:hAnsi="Arial" w:cs="Arial"/>
        </w:rPr>
        <w:t xml:space="preserve"> </w:t>
      </w:r>
      <w:r>
        <w:rPr>
          <w:rFonts w:ascii="Arial" w:hAnsi="Arial" w:cs="Arial"/>
        </w:rPr>
        <w:t>To be completed by</w:t>
      </w:r>
      <w:r w:rsidRPr="0012551A">
        <w:rPr>
          <w:rFonts w:ascii="Arial" w:hAnsi="Arial" w:cs="Arial"/>
        </w:rPr>
        <w:t xml:space="preserve"> individuals who</w:t>
      </w:r>
      <w:r>
        <w:rPr>
          <w:rFonts w:ascii="Arial" w:hAnsi="Arial" w:cs="Arial"/>
        </w:rPr>
        <w:t>se primary role is to</w:t>
      </w:r>
      <w:r w:rsidRPr="0012551A">
        <w:rPr>
          <w:rFonts w:ascii="Arial" w:hAnsi="Arial" w:cs="Arial"/>
        </w:rPr>
        <w:t xml:space="preserve"> supervise providers that work directly with clients</w:t>
      </w:r>
      <w:r>
        <w:rPr>
          <w:rFonts w:ascii="Arial" w:hAnsi="Arial" w:cs="Arial"/>
        </w:rPr>
        <w:t xml:space="preserve"> with</w:t>
      </w:r>
      <w:r w:rsidRPr="0012551A">
        <w:rPr>
          <w:rFonts w:ascii="Arial" w:hAnsi="Arial" w:cs="Arial"/>
        </w:rPr>
        <w:t xml:space="preserve"> </w:t>
      </w:r>
      <w:proofErr w:type="gramStart"/>
      <w:r>
        <w:rPr>
          <w:rFonts w:ascii="Arial" w:hAnsi="Arial" w:cs="Arial"/>
        </w:rPr>
        <w:t>ASD.</w:t>
      </w:r>
      <w:proofErr w:type="gramEnd"/>
    </w:p>
    <w:p w14:paraId="794BEF44" w14:textId="2E4EB9E2" w:rsidR="00E55AE7" w:rsidDel="005C1362" w:rsidRDefault="00E55AE7" w:rsidP="001A5B89">
      <w:pPr>
        <w:pStyle w:val="ListParagraph"/>
        <w:numPr>
          <w:ilvl w:val="0"/>
          <w:numId w:val="3"/>
        </w:numPr>
        <w:ind w:right="1620"/>
        <w:rPr>
          <w:del w:id="30" w:author="Amy Drahota" w:date="2014-10-14T23:27:00Z"/>
          <w:rFonts w:ascii="Arial" w:hAnsi="Arial" w:cs="Arial"/>
        </w:rPr>
      </w:pPr>
      <w:r w:rsidRPr="009423D8">
        <w:rPr>
          <w:rFonts w:ascii="Arial" w:hAnsi="Arial" w:cs="Arial"/>
          <w:u w:val="single"/>
        </w:rPr>
        <w:t>D</w:t>
      </w:r>
      <w:r w:rsidRPr="0012551A">
        <w:rPr>
          <w:rFonts w:ascii="Arial" w:hAnsi="Arial" w:cs="Arial"/>
          <w:u w:val="single"/>
        </w:rPr>
        <w:t>irect provider</w:t>
      </w:r>
      <w:r>
        <w:rPr>
          <w:rFonts w:ascii="Arial" w:hAnsi="Arial" w:cs="Arial"/>
          <w:u w:val="single"/>
        </w:rPr>
        <w:t xml:space="preserve"> (30-45 minutes):</w:t>
      </w:r>
      <w:r w:rsidRPr="00D63789">
        <w:rPr>
          <w:rFonts w:ascii="Arial" w:hAnsi="Arial" w:cs="Arial"/>
        </w:rPr>
        <w:t xml:space="preserve"> </w:t>
      </w:r>
      <w:r>
        <w:rPr>
          <w:rFonts w:ascii="Arial" w:hAnsi="Arial" w:cs="Arial"/>
        </w:rPr>
        <w:t>To be completed by</w:t>
      </w:r>
      <w:r w:rsidRPr="0012551A">
        <w:rPr>
          <w:rFonts w:ascii="Arial" w:hAnsi="Arial" w:cs="Arial"/>
        </w:rPr>
        <w:t xml:space="preserve"> practitioners who deliver services to </w:t>
      </w:r>
      <w:proofErr w:type="gramStart"/>
      <w:r w:rsidRPr="0012551A">
        <w:rPr>
          <w:rFonts w:ascii="Arial" w:hAnsi="Arial" w:cs="Arial"/>
        </w:rPr>
        <w:t>clients.</w:t>
      </w:r>
      <w:proofErr w:type="gramEnd"/>
      <w:r w:rsidRPr="0012551A">
        <w:rPr>
          <w:rFonts w:ascii="Arial" w:hAnsi="Arial" w:cs="Arial"/>
        </w:rPr>
        <w:t xml:space="preserve"> </w:t>
      </w:r>
    </w:p>
    <w:p w14:paraId="368FEF59" w14:textId="1326ED56" w:rsidR="00E55AE7" w:rsidRPr="005C1362" w:rsidRDefault="00E55AE7" w:rsidP="00E55AE7">
      <w:pPr>
        <w:pStyle w:val="ListParagraph"/>
        <w:numPr>
          <w:ilvl w:val="0"/>
          <w:numId w:val="3"/>
        </w:numPr>
        <w:ind w:right="1620"/>
        <w:rPr>
          <w:rFonts w:ascii="Arial" w:hAnsi="Arial" w:cs="Arial"/>
          <w:rPrChange w:id="31" w:author="Amy Drahota" w:date="2014-10-14T23:27:00Z">
            <w:rPr/>
          </w:rPrChange>
        </w:rPr>
        <w:pPrChange w:id="32" w:author="Amy Drahota" w:date="2014-10-14T23:27:00Z">
          <w:pPr/>
        </w:pPrChange>
      </w:pPr>
      <w:del w:id="33" w:author="Amy Drahota" w:date="2014-10-14T23:27:00Z">
        <w:r w:rsidRPr="005C1362" w:rsidDel="005C1362">
          <w:rPr>
            <w:rFonts w:ascii="Arial" w:hAnsi="Arial" w:cs="Arial"/>
            <w:rPrChange w:id="34" w:author="Amy Drahota" w:date="2014-10-14T23:27:00Z">
              <w:rPr/>
            </w:rPrChange>
          </w:rPr>
          <w:delText xml:space="preserve">It is important for each staff member who fits into one of these three roles to complete the </w:delText>
        </w:r>
        <w:r w:rsidRPr="005C1362" w:rsidDel="005C1362">
          <w:rPr>
            <w:rFonts w:ascii="Arial" w:hAnsi="Arial" w:cs="Arial"/>
            <w:i/>
            <w:rPrChange w:id="35" w:author="Amy Drahota" w:date="2014-10-14T23:27:00Z">
              <w:rPr>
                <w:i/>
              </w:rPr>
            </w:rPrChange>
          </w:rPr>
          <w:delText>Agency Assessment</w:delText>
        </w:r>
        <w:r w:rsidRPr="005C1362" w:rsidDel="005C1362">
          <w:rPr>
            <w:rFonts w:ascii="Arial" w:hAnsi="Arial" w:cs="Arial"/>
            <w:rPrChange w:id="36" w:author="Amy Drahota" w:date="2014-10-14T23:27:00Z">
              <w:rPr/>
            </w:rPrChange>
          </w:rPr>
          <w:delText xml:space="preserve">. This will allow the ACT SMART facilitator to get the most comprehensive information about the agency. Also, by ensuring that each staff member completes the assessment, the ACT SMART facilitator will be able to identify agency needs and match these with potential research-based treatments and recommendations. </w:delText>
        </w:r>
      </w:del>
    </w:p>
    <w:tbl>
      <w:tblPr>
        <w:tblStyle w:val="TableGrid"/>
        <w:tblW w:w="0" w:type="auto"/>
        <w:tblLayout w:type="fixed"/>
        <w:tblLook w:val="04A0" w:firstRow="1" w:lastRow="0" w:firstColumn="1" w:lastColumn="0" w:noHBand="0" w:noVBand="1"/>
      </w:tblPr>
      <w:tblGrid>
        <w:gridCol w:w="2394"/>
        <w:gridCol w:w="2394"/>
        <w:gridCol w:w="2394"/>
        <w:gridCol w:w="2394"/>
      </w:tblGrid>
      <w:tr w:rsidR="00E55AE7" w14:paraId="1622CD2E" w14:textId="77777777" w:rsidTr="005C1362">
        <w:tc>
          <w:tcPr>
            <w:tcW w:w="2394" w:type="dxa"/>
            <w:shd w:val="clear" w:color="auto" w:fill="BFBFBF" w:themeFill="background1" w:themeFillShade="BF"/>
            <w:vAlign w:val="center"/>
          </w:tcPr>
          <w:p w14:paraId="20ABAE7D" w14:textId="77777777" w:rsidR="00E55AE7" w:rsidRPr="00EE7090" w:rsidRDefault="00E55AE7" w:rsidP="00E55AE7">
            <w:pPr>
              <w:spacing w:after="0" w:line="240" w:lineRule="auto"/>
              <w:jc w:val="center"/>
              <w:rPr>
                <w:rFonts w:ascii="Arial" w:hAnsi="Arial" w:cs="Arial"/>
                <w:b/>
              </w:rPr>
            </w:pPr>
            <w:r>
              <w:rPr>
                <w:rFonts w:ascii="Arial" w:hAnsi="Arial" w:cs="Arial"/>
                <w:b/>
              </w:rPr>
              <w:t>PHASE 1</w:t>
            </w:r>
          </w:p>
        </w:tc>
        <w:tc>
          <w:tcPr>
            <w:tcW w:w="2394" w:type="dxa"/>
            <w:shd w:val="clear" w:color="auto" w:fill="FFFFFF" w:themeFill="background1"/>
          </w:tcPr>
          <w:p w14:paraId="7551B717" w14:textId="77777777" w:rsidR="00E55AE7" w:rsidRPr="00FA2633" w:rsidRDefault="00E55AE7" w:rsidP="00E55AE7">
            <w:pPr>
              <w:spacing w:after="0" w:line="240" w:lineRule="auto"/>
              <w:jc w:val="center"/>
              <w:rPr>
                <w:rFonts w:ascii="Arial" w:hAnsi="Arial" w:cs="Arial"/>
                <w:b/>
              </w:rPr>
            </w:pPr>
            <w:r>
              <w:rPr>
                <w:rFonts w:ascii="Arial" w:hAnsi="Arial" w:cs="Arial"/>
                <w:i/>
              </w:rPr>
              <w:t>Individuals Involved</w:t>
            </w:r>
          </w:p>
        </w:tc>
        <w:tc>
          <w:tcPr>
            <w:tcW w:w="2394" w:type="dxa"/>
            <w:shd w:val="clear" w:color="auto" w:fill="FFFFFF" w:themeFill="background1"/>
          </w:tcPr>
          <w:p w14:paraId="5AE9EAB6" w14:textId="77777777" w:rsidR="00E55AE7" w:rsidRPr="00CE3489" w:rsidRDefault="00E55AE7" w:rsidP="00E55AE7">
            <w:pPr>
              <w:spacing w:after="0" w:line="240" w:lineRule="auto"/>
              <w:jc w:val="center"/>
              <w:rPr>
                <w:rFonts w:ascii="Arial" w:hAnsi="Arial" w:cs="Arial"/>
                <w:b/>
              </w:rPr>
            </w:pPr>
            <w:r>
              <w:rPr>
                <w:rFonts w:ascii="Arial" w:hAnsi="Arial" w:cs="Arial"/>
                <w:i/>
              </w:rPr>
              <w:t>What is to be Done</w:t>
            </w:r>
          </w:p>
        </w:tc>
        <w:tc>
          <w:tcPr>
            <w:tcW w:w="2394" w:type="dxa"/>
            <w:shd w:val="clear" w:color="auto" w:fill="FFFFFF" w:themeFill="background1"/>
          </w:tcPr>
          <w:p w14:paraId="5ADE1D9C" w14:textId="77777777" w:rsidR="00E55AE7" w:rsidRPr="00FA2633" w:rsidRDefault="00E55AE7" w:rsidP="00E55AE7">
            <w:pPr>
              <w:spacing w:after="0" w:line="240" w:lineRule="auto"/>
              <w:jc w:val="center"/>
              <w:rPr>
                <w:rFonts w:ascii="Arial" w:hAnsi="Arial" w:cs="Arial"/>
                <w:b/>
              </w:rPr>
            </w:pPr>
            <w:r>
              <w:rPr>
                <w:rFonts w:ascii="Arial" w:hAnsi="Arial" w:cs="Arial"/>
                <w:i/>
              </w:rPr>
              <w:t>Time C</w:t>
            </w:r>
            <w:r w:rsidRPr="00FA2633">
              <w:rPr>
                <w:rFonts w:ascii="Arial" w:hAnsi="Arial" w:cs="Arial"/>
                <w:i/>
              </w:rPr>
              <w:t>ommi</w:t>
            </w:r>
            <w:r>
              <w:rPr>
                <w:rFonts w:ascii="Arial" w:hAnsi="Arial" w:cs="Arial"/>
                <w:i/>
              </w:rPr>
              <w:t>tment</w:t>
            </w:r>
          </w:p>
        </w:tc>
      </w:tr>
      <w:tr w:rsidR="00E55AE7" w14:paraId="06F2A63F" w14:textId="77777777" w:rsidTr="005C1362">
        <w:tc>
          <w:tcPr>
            <w:tcW w:w="2394" w:type="dxa"/>
            <w:shd w:val="clear" w:color="auto" w:fill="BFBFBF" w:themeFill="background1" w:themeFillShade="BF"/>
            <w:vAlign w:val="center"/>
          </w:tcPr>
          <w:p w14:paraId="50261994" w14:textId="77777777" w:rsidR="00E55AE7" w:rsidRDefault="00E55AE7" w:rsidP="00E55AE7">
            <w:pPr>
              <w:spacing w:after="0" w:line="240" w:lineRule="auto"/>
              <w:jc w:val="center"/>
              <w:rPr>
                <w:rFonts w:ascii="Arial" w:hAnsi="Arial" w:cs="Arial"/>
                <w:b/>
              </w:rPr>
            </w:pPr>
            <w:r>
              <w:rPr>
                <w:rFonts w:ascii="Arial" w:hAnsi="Arial" w:cs="Arial"/>
                <w:b/>
              </w:rPr>
              <w:t>Step 1:</w:t>
            </w:r>
          </w:p>
          <w:p w14:paraId="60B021A0" w14:textId="77777777" w:rsidR="00E55AE7" w:rsidRPr="00FA2633" w:rsidRDefault="00E55AE7" w:rsidP="00E55AE7">
            <w:pPr>
              <w:spacing w:after="0" w:line="240" w:lineRule="auto"/>
              <w:jc w:val="center"/>
              <w:rPr>
                <w:rFonts w:ascii="Arial" w:hAnsi="Arial" w:cs="Arial"/>
                <w:i/>
              </w:rPr>
            </w:pPr>
            <w:r>
              <w:rPr>
                <w:rFonts w:ascii="Arial" w:hAnsi="Arial" w:cs="Arial"/>
              </w:rPr>
              <w:t>Agency Assessment</w:t>
            </w:r>
          </w:p>
        </w:tc>
        <w:tc>
          <w:tcPr>
            <w:tcW w:w="2394" w:type="dxa"/>
            <w:vAlign w:val="center"/>
          </w:tcPr>
          <w:p w14:paraId="6006CF50" w14:textId="77777777" w:rsidR="00E55AE7" w:rsidRPr="00FA2633" w:rsidRDefault="00E55AE7" w:rsidP="00E55AE7">
            <w:pPr>
              <w:pStyle w:val="ListParagraph"/>
              <w:numPr>
                <w:ilvl w:val="0"/>
                <w:numId w:val="5"/>
              </w:numPr>
              <w:spacing w:after="0" w:line="240" w:lineRule="auto"/>
              <w:ind w:left="216" w:hanging="216"/>
              <w:contextualSpacing w:val="0"/>
              <w:rPr>
                <w:rFonts w:ascii="Arial" w:hAnsi="Arial" w:cs="Arial"/>
              </w:rPr>
            </w:pPr>
            <w:r>
              <w:rPr>
                <w:rFonts w:ascii="Arial" w:hAnsi="Arial" w:cs="Arial"/>
                <w:color w:val="0D0D0D" w:themeColor="text1" w:themeTint="F2"/>
              </w:rPr>
              <w:t>Agency leaders</w:t>
            </w:r>
          </w:p>
          <w:p w14:paraId="004C2840" w14:textId="77777777" w:rsidR="00E55AE7" w:rsidRPr="00FA2633" w:rsidRDefault="00E55AE7" w:rsidP="00E55AE7">
            <w:pPr>
              <w:pStyle w:val="ListParagraph"/>
              <w:numPr>
                <w:ilvl w:val="0"/>
                <w:numId w:val="5"/>
              </w:numPr>
              <w:spacing w:after="0" w:line="240" w:lineRule="auto"/>
              <w:ind w:left="216" w:hanging="216"/>
              <w:contextualSpacing w:val="0"/>
              <w:rPr>
                <w:rFonts w:ascii="Arial" w:hAnsi="Arial" w:cs="Arial"/>
              </w:rPr>
            </w:pPr>
            <w:r>
              <w:rPr>
                <w:rFonts w:ascii="Arial" w:hAnsi="Arial" w:cs="Arial"/>
                <w:color w:val="0D0D0D" w:themeColor="text1" w:themeTint="F2"/>
              </w:rPr>
              <w:t>Supervisors</w:t>
            </w:r>
            <w:r w:rsidRPr="00FA2633">
              <w:rPr>
                <w:rFonts w:ascii="Arial" w:hAnsi="Arial" w:cs="Arial"/>
                <w:color w:val="0D0D0D" w:themeColor="text1" w:themeTint="F2"/>
              </w:rPr>
              <w:t xml:space="preserve"> </w:t>
            </w:r>
          </w:p>
          <w:p w14:paraId="04B0E037" w14:textId="77777777" w:rsidR="00E55AE7" w:rsidRPr="00FA2633" w:rsidRDefault="00E55AE7" w:rsidP="00E55AE7">
            <w:pPr>
              <w:pStyle w:val="ListParagraph"/>
              <w:numPr>
                <w:ilvl w:val="0"/>
                <w:numId w:val="5"/>
              </w:numPr>
              <w:spacing w:after="0" w:line="240" w:lineRule="auto"/>
              <w:ind w:left="216" w:hanging="216"/>
              <w:contextualSpacing w:val="0"/>
              <w:rPr>
                <w:rFonts w:ascii="Arial" w:hAnsi="Arial" w:cs="Arial"/>
              </w:rPr>
            </w:pPr>
            <w:r>
              <w:rPr>
                <w:rFonts w:ascii="Arial" w:hAnsi="Arial" w:cs="Arial"/>
                <w:color w:val="0D0D0D" w:themeColor="text1" w:themeTint="F2"/>
              </w:rPr>
              <w:t>Direct Providers</w:t>
            </w:r>
          </w:p>
        </w:tc>
        <w:tc>
          <w:tcPr>
            <w:tcW w:w="2394" w:type="dxa"/>
            <w:vAlign w:val="center"/>
          </w:tcPr>
          <w:p w14:paraId="109663F8" w14:textId="77777777" w:rsidR="00E55AE7" w:rsidRPr="00FA2633" w:rsidRDefault="00E55AE7" w:rsidP="00E55AE7">
            <w:pPr>
              <w:pStyle w:val="ListParagraph"/>
              <w:numPr>
                <w:ilvl w:val="0"/>
                <w:numId w:val="5"/>
              </w:numPr>
              <w:spacing w:after="0" w:line="240" w:lineRule="auto"/>
              <w:ind w:left="162" w:hanging="162"/>
              <w:contextualSpacing w:val="0"/>
              <w:rPr>
                <w:rFonts w:ascii="Arial" w:hAnsi="Arial" w:cs="Arial"/>
              </w:rPr>
            </w:pPr>
            <w:r>
              <w:rPr>
                <w:rFonts w:ascii="Arial" w:hAnsi="Arial" w:cs="Arial"/>
                <w:color w:val="0D0D0D" w:themeColor="text1" w:themeTint="F2"/>
              </w:rPr>
              <w:t>Complete</w:t>
            </w:r>
            <w:r w:rsidRPr="00FA2633">
              <w:rPr>
                <w:rFonts w:ascii="Arial" w:hAnsi="Arial" w:cs="Arial"/>
                <w:color w:val="0D0D0D" w:themeColor="text1" w:themeTint="F2"/>
              </w:rPr>
              <w:t xml:space="preserve"> </w:t>
            </w:r>
            <w:r>
              <w:rPr>
                <w:rFonts w:ascii="Arial" w:hAnsi="Arial" w:cs="Arial"/>
                <w:color w:val="0D0D0D" w:themeColor="text1" w:themeTint="F2"/>
              </w:rPr>
              <w:t>online assessment</w:t>
            </w:r>
            <w:r w:rsidRPr="00FA2633">
              <w:rPr>
                <w:rFonts w:ascii="Arial" w:hAnsi="Arial" w:cs="Arial"/>
                <w:color w:val="0D0D0D" w:themeColor="text1" w:themeTint="F2"/>
              </w:rPr>
              <w:t xml:space="preserve"> </w:t>
            </w:r>
          </w:p>
        </w:tc>
        <w:tc>
          <w:tcPr>
            <w:tcW w:w="2394" w:type="dxa"/>
            <w:vAlign w:val="center"/>
          </w:tcPr>
          <w:p w14:paraId="7485D59A" w14:textId="77777777" w:rsidR="00E55AE7" w:rsidRPr="00022A3D" w:rsidRDefault="00E55AE7" w:rsidP="00E55AE7">
            <w:pPr>
              <w:pStyle w:val="ListParagraph"/>
              <w:numPr>
                <w:ilvl w:val="0"/>
                <w:numId w:val="5"/>
              </w:numPr>
              <w:spacing w:after="0" w:line="240" w:lineRule="auto"/>
              <w:ind w:left="198" w:hanging="198"/>
              <w:contextualSpacing w:val="0"/>
              <w:rPr>
                <w:rFonts w:ascii="Arial" w:hAnsi="Arial" w:cs="Arial"/>
              </w:rPr>
            </w:pPr>
            <w:r>
              <w:rPr>
                <w:rFonts w:ascii="Arial" w:hAnsi="Arial" w:cs="Arial"/>
              </w:rPr>
              <w:t>15-20 minutes for agency leaders</w:t>
            </w:r>
          </w:p>
          <w:p w14:paraId="4D606AEB" w14:textId="77777777" w:rsidR="00E55AE7" w:rsidRPr="00CE3489" w:rsidRDefault="00E55AE7" w:rsidP="00E55AE7">
            <w:pPr>
              <w:pStyle w:val="ListParagraph"/>
              <w:numPr>
                <w:ilvl w:val="0"/>
                <w:numId w:val="5"/>
              </w:numPr>
              <w:spacing w:after="0" w:line="240" w:lineRule="auto"/>
              <w:ind w:left="198" w:hanging="198"/>
              <w:contextualSpacing w:val="0"/>
              <w:rPr>
                <w:rFonts w:ascii="Arial" w:hAnsi="Arial" w:cs="Arial"/>
              </w:rPr>
            </w:pPr>
            <w:r w:rsidRPr="00FA2633">
              <w:rPr>
                <w:rFonts w:ascii="Arial" w:hAnsi="Arial" w:cs="Arial"/>
                <w:color w:val="0D0D0D" w:themeColor="text1" w:themeTint="F2"/>
              </w:rPr>
              <w:t>30-45 minutes</w:t>
            </w:r>
            <w:r>
              <w:rPr>
                <w:rFonts w:ascii="Arial" w:hAnsi="Arial" w:cs="Arial"/>
                <w:color w:val="0D0D0D" w:themeColor="text1" w:themeTint="F2"/>
              </w:rPr>
              <w:t xml:space="preserve"> for supervisors and direct providers</w:t>
            </w:r>
          </w:p>
        </w:tc>
      </w:tr>
      <w:tr w:rsidR="00E55AE7" w14:paraId="12C3EFC1" w14:textId="77777777" w:rsidTr="005C1362">
        <w:tc>
          <w:tcPr>
            <w:tcW w:w="2394" w:type="dxa"/>
            <w:shd w:val="clear" w:color="auto" w:fill="BFBFBF" w:themeFill="background1" w:themeFillShade="BF"/>
            <w:vAlign w:val="center"/>
          </w:tcPr>
          <w:p w14:paraId="25E06F71" w14:textId="77777777" w:rsidR="00E55AE7" w:rsidRDefault="00E55AE7" w:rsidP="00E55AE7">
            <w:pPr>
              <w:spacing w:after="0" w:line="240" w:lineRule="auto"/>
              <w:jc w:val="center"/>
              <w:rPr>
                <w:rFonts w:ascii="Arial" w:hAnsi="Arial" w:cs="Arial"/>
                <w:b/>
              </w:rPr>
            </w:pPr>
            <w:r>
              <w:rPr>
                <w:rFonts w:ascii="Arial" w:hAnsi="Arial" w:cs="Arial"/>
                <w:b/>
              </w:rPr>
              <w:t>(Optional):</w:t>
            </w:r>
          </w:p>
          <w:p w14:paraId="2E201081" w14:textId="77872EC3" w:rsidR="00E55AE7" w:rsidRPr="00EE7090" w:rsidRDefault="00E55AE7" w:rsidP="008701F4">
            <w:pPr>
              <w:spacing w:after="0" w:line="240" w:lineRule="auto"/>
              <w:jc w:val="center"/>
              <w:rPr>
                <w:rFonts w:ascii="Arial" w:hAnsi="Arial" w:cs="Arial"/>
              </w:rPr>
            </w:pPr>
            <w:r>
              <w:rPr>
                <w:rFonts w:ascii="Arial" w:hAnsi="Arial" w:cs="Arial"/>
              </w:rPr>
              <w:t xml:space="preserve">Assess </w:t>
            </w:r>
            <w:r w:rsidRPr="00EE7090">
              <w:rPr>
                <w:rFonts w:ascii="Arial" w:hAnsi="Arial" w:cs="Arial"/>
              </w:rPr>
              <w:t>Caregiver</w:t>
            </w:r>
            <w:r>
              <w:rPr>
                <w:rFonts w:ascii="Arial" w:hAnsi="Arial" w:cs="Arial"/>
              </w:rPr>
              <w:t xml:space="preserve"> </w:t>
            </w:r>
            <w:r w:rsidRPr="00EE7090">
              <w:rPr>
                <w:rFonts w:ascii="Arial" w:hAnsi="Arial" w:cs="Arial"/>
              </w:rPr>
              <w:t>Satisfaction</w:t>
            </w:r>
          </w:p>
        </w:tc>
        <w:tc>
          <w:tcPr>
            <w:tcW w:w="2394" w:type="dxa"/>
            <w:vAlign w:val="center"/>
          </w:tcPr>
          <w:p w14:paraId="1F25DF29" w14:textId="306B8D84" w:rsidR="00E55AE7" w:rsidRPr="00FA2633" w:rsidRDefault="008701F4" w:rsidP="008701F4">
            <w:pPr>
              <w:pStyle w:val="ListParagraph"/>
              <w:numPr>
                <w:ilvl w:val="0"/>
                <w:numId w:val="6"/>
              </w:numPr>
              <w:spacing w:after="0" w:line="240" w:lineRule="auto"/>
              <w:ind w:left="216" w:hanging="216"/>
              <w:contextualSpacing w:val="0"/>
              <w:rPr>
                <w:rFonts w:ascii="Arial" w:hAnsi="Arial" w:cs="Arial"/>
              </w:rPr>
            </w:pPr>
            <w:r>
              <w:rPr>
                <w:rFonts w:ascii="Arial" w:hAnsi="Arial" w:cs="Arial"/>
                <w:color w:val="0D0D0D" w:themeColor="text1" w:themeTint="F2"/>
              </w:rPr>
              <w:t>C</w:t>
            </w:r>
            <w:r w:rsidR="00E55AE7" w:rsidRPr="00FA2633">
              <w:rPr>
                <w:rFonts w:ascii="Arial" w:hAnsi="Arial" w:cs="Arial"/>
                <w:color w:val="0D0D0D" w:themeColor="text1" w:themeTint="F2"/>
              </w:rPr>
              <w:t xml:space="preserve">aregivers of </w:t>
            </w:r>
            <w:r w:rsidR="00E55AE7">
              <w:rPr>
                <w:rFonts w:ascii="Arial" w:hAnsi="Arial" w:cs="Arial"/>
                <w:color w:val="0D0D0D" w:themeColor="text1" w:themeTint="F2"/>
              </w:rPr>
              <w:t xml:space="preserve">clients with ASD </w:t>
            </w:r>
          </w:p>
        </w:tc>
        <w:tc>
          <w:tcPr>
            <w:tcW w:w="2394" w:type="dxa"/>
            <w:vAlign w:val="center"/>
          </w:tcPr>
          <w:p w14:paraId="0AEEE783" w14:textId="77777777" w:rsidR="00E55AE7" w:rsidRPr="00FA2633" w:rsidRDefault="00E55AE7" w:rsidP="00E55AE7">
            <w:pPr>
              <w:pStyle w:val="ListParagraph"/>
              <w:numPr>
                <w:ilvl w:val="0"/>
                <w:numId w:val="6"/>
              </w:numPr>
              <w:spacing w:after="0" w:line="240" w:lineRule="auto"/>
              <w:ind w:left="162" w:hanging="162"/>
              <w:contextualSpacing w:val="0"/>
              <w:rPr>
                <w:rFonts w:ascii="Arial" w:hAnsi="Arial" w:cs="Arial"/>
              </w:rPr>
            </w:pPr>
            <w:r w:rsidRPr="00FA2633">
              <w:rPr>
                <w:rFonts w:ascii="Arial" w:hAnsi="Arial" w:cs="Arial"/>
                <w:color w:val="0D0D0D" w:themeColor="text1" w:themeTint="F2"/>
              </w:rPr>
              <w:t>Compl</w:t>
            </w:r>
            <w:r>
              <w:rPr>
                <w:rFonts w:ascii="Arial" w:hAnsi="Arial" w:cs="Arial"/>
                <w:color w:val="0D0D0D" w:themeColor="text1" w:themeTint="F2"/>
              </w:rPr>
              <w:t>ete brief satisfaction questionnaire</w:t>
            </w:r>
          </w:p>
        </w:tc>
        <w:tc>
          <w:tcPr>
            <w:tcW w:w="2394" w:type="dxa"/>
            <w:vAlign w:val="center"/>
          </w:tcPr>
          <w:p w14:paraId="0A34483D" w14:textId="77777777" w:rsidR="00E55AE7" w:rsidRPr="00CE3489" w:rsidRDefault="00E55AE7" w:rsidP="00E55AE7">
            <w:pPr>
              <w:pStyle w:val="ListParagraph"/>
              <w:numPr>
                <w:ilvl w:val="0"/>
                <w:numId w:val="6"/>
              </w:numPr>
              <w:spacing w:after="0" w:line="240" w:lineRule="auto"/>
              <w:ind w:left="198" w:hanging="198"/>
              <w:contextualSpacing w:val="0"/>
              <w:rPr>
                <w:rFonts w:ascii="Arial" w:hAnsi="Arial" w:cs="Arial"/>
              </w:rPr>
            </w:pPr>
            <w:r>
              <w:rPr>
                <w:rFonts w:ascii="Arial" w:hAnsi="Arial" w:cs="Arial"/>
              </w:rPr>
              <w:t>5</w:t>
            </w:r>
            <w:r w:rsidRPr="00FA2633">
              <w:rPr>
                <w:rFonts w:ascii="Arial" w:hAnsi="Arial" w:cs="Arial"/>
              </w:rPr>
              <w:t xml:space="preserve"> minutes</w:t>
            </w:r>
            <w:r>
              <w:rPr>
                <w:rFonts w:ascii="Arial" w:hAnsi="Arial" w:cs="Arial"/>
              </w:rPr>
              <w:t xml:space="preserve"> to complete brief questionnaire</w:t>
            </w:r>
          </w:p>
        </w:tc>
      </w:tr>
      <w:tr w:rsidR="00E55AE7" w14:paraId="66BA857E" w14:textId="77777777" w:rsidTr="005C1362">
        <w:tc>
          <w:tcPr>
            <w:tcW w:w="2394" w:type="dxa"/>
            <w:shd w:val="clear" w:color="auto" w:fill="BFBFBF" w:themeFill="background1" w:themeFillShade="BF"/>
            <w:vAlign w:val="center"/>
          </w:tcPr>
          <w:p w14:paraId="01D17D4F" w14:textId="6408A874" w:rsidR="00E55AE7" w:rsidRDefault="00E55AE7" w:rsidP="00E55AE7">
            <w:pPr>
              <w:spacing w:after="0" w:line="240" w:lineRule="auto"/>
              <w:jc w:val="center"/>
              <w:rPr>
                <w:rFonts w:ascii="Arial" w:hAnsi="Arial" w:cs="Arial"/>
                <w:b/>
              </w:rPr>
            </w:pPr>
            <w:commentRangeStart w:id="37"/>
            <w:r w:rsidRPr="00FA2633">
              <w:rPr>
                <w:rFonts w:ascii="Arial" w:hAnsi="Arial" w:cs="Arial"/>
                <w:b/>
              </w:rPr>
              <w:t xml:space="preserve">Step </w:t>
            </w:r>
            <w:ins w:id="38" w:author="Kelsey Palmer" w:date="2014-10-06T13:43:00Z">
              <w:r w:rsidR="00C41F84">
                <w:rPr>
                  <w:rFonts w:ascii="Arial" w:hAnsi="Arial" w:cs="Arial"/>
                  <w:b/>
                </w:rPr>
                <w:t>2</w:t>
              </w:r>
            </w:ins>
            <w:del w:id="39" w:author="Kelsey Palmer" w:date="2014-10-06T13:43:00Z">
              <w:r w:rsidRPr="00FA2633" w:rsidDel="00C41F84">
                <w:rPr>
                  <w:rFonts w:ascii="Arial" w:hAnsi="Arial" w:cs="Arial"/>
                  <w:b/>
                </w:rPr>
                <w:delText>3</w:delText>
              </w:r>
            </w:del>
            <w:r w:rsidRPr="00FA2633">
              <w:rPr>
                <w:rFonts w:ascii="Arial" w:hAnsi="Arial" w:cs="Arial"/>
                <w:b/>
              </w:rPr>
              <w:t>:</w:t>
            </w:r>
          </w:p>
          <w:p w14:paraId="5CC0EA08" w14:textId="77777777" w:rsidR="00E55AE7" w:rsidRPr="00EE7090" w:rsidRDefault="00E55AE7" w:rsidP="00E55AE7">
            <w:pPr>
              <w:spacing w:after="0" w:line="240" w:lineRule="auto"/>
              <w:jc w:val="center"/>
              <w:rPr>
                <w:rFonts w:ascii="Arial" w:hAnsi="Arial" w:cs="Arial"/>
                <w:i/>
              </w:rPr>
            </w:pPr>
            <w:r>
              <w:rPr>
                <w:rFonts w:ascii="Arial" w:hAnsi="Arial" w:cs="Arial"/>
              </w:rPr>
              <w:t>Receptivity to New Treatment</w:t>
            </w:r>
          </w:p>
        </w:tc>
        <w:tc>
          <w:tcPr>
            <w:tcW w:w="2394" w:type="dxa"/>
            <w:vAlign w:val="center"/>
          </w:tcPr>
          <w:p w14:paraId="6FDF26CC" w14:textId="77777777" w:rsidR="00E55AE7" w:rsidRDefault="00E55AE7" w:rsidP="00E55AE7">
            <w:pPr>
              <w:pStyle w:val="ListParagraph"/>
              <w:numPr>
                <w:ilvl w:val="0"/>
                <w:numId w:val="7"/>
              </w:numPr>
              <w:spacing w:after="0" w:line="240" w:lineRule="auto"/>
              <w:ind w:left="216" w:hanging="216"/>
              <w:contextualSpacing w:val="0"/>
              <w:rPr>
                <w:rFonts w:ascii="Arial" w:hAnsi="Arial" w:cs="Arial"/>
              </w:rPr>
            </w:pPr>
            <w:r>
              <w:rPr>
                <w:rFonts w:ascii="Arial" w:hAnsi="Arial" w:cs="Arial"/>
              </w:rPr>
              <w:t>Agency leaders</w:t>
            </w:r>
          </w:p>
          <w:p w14:paraId="5EE0548C" w14:textId="77777777" w:rsidR="00E55AE7" w:rsidRDefault="00E55AE7" w:rsidP="00E55AE7">
            <w:pPr>
              <w:pStyle w:val="ListParagraph"/>
              <w:numPr>
                <w:ilvl w:val="0"/>
                <w:numId w:val="7"/>
              </w:numPr>
              <w:spacing w:after="0" w:line="240" w:lineRule="auto"/>
              <w:ind w:left="216" w:hanging="216"/>
              <w:contextualSpacing w:val="0"/>
              <w:rPr>
                <w:rFonts w:ascii="Arial" w:hAnsi="Arial" w:cs="Arial"/>
              </w:rPr>
            </w:pPr>
            <w:r>
              <w:rPr>
                <w:rFonts w:ascii="Arial" w:hAnsi="Arial" w:cs="Arial"/>
              </w:rPr>
              <w:t>Supervisors</w:t>
            </w:r>
          </w:p>
          <w:p w14:paraId="5F186330" w14:textId="77777777" w:rsidR="00E55AE7" w:rsidRPr="00FA2633" w:rsidRDefault="00E55AE7" w:rsidP="00E55AE7">
            <w:pPr>
              <w:pStyle w:val="ListParagraph"/>
              <w:numPr>
                <w:ilvl w:val="0"/>
                <w:numId w:val="7"/>
              </w:numPr>
              <w:spacing w:after="0" w:line="240" w:lineRule="auto"/>
              <w:ind w:left="216" w:hanging="216"/>
              <w:contextualSpacing w:val="0"/>
              <w:rPr>
                <w:rFonts w:ascii="Arial" w:hAnsi="Arial" w:cs="Arial"/>
              </w:rPr>
            </w:pPr>
            <w:r>
              <w:rPr>
                <w:rFonts w:ascii="Arial" w:hAnsi="Arial" w:cs="Arial"/>
              </w:rPr>
              <w:t>Direct Providers</w:t>
            </w:r>
            <w:r w:rsidRPr="00FA2633">
              <w:rPr>
                <w:rFonts w:ascii="Arial" w:hAnsi="Arial" w:cs="Arial"/>
                <w:color w:val="0D0D0D" w:themeColor="text1" w:themeTint="F2"/>
              </w:rPr>
              <w:t xml:space="preserve"> </w:t>
            </w:r>
          </w:p>
        </w:tc>
        <w:tc>
          <w:tcPr>
            <w:tcW w:w="2394" w:type="dxa"/>
            <w:vAlign w:val="center"/>
          </w:tcPr>
          <w:p w14:paraId="45A20A98" w14:textId="77777777" w:rsidR="00E55AE7" w:rsidRDefault="00E55AE7" w:rsidP="00E55AE7">
            <w:pPr>
              <w:pStyle w:val="ListParagraph"/>
              <w:numPr>
                <w:ilvl w:val="0"/>
                <w:numId w:val="7"/>
              </w:numPr>
              <w:spacing w:after="0" w:line="240" w:lineRule="auto"/>
              <w:ind w:left="162" w:hanging="162"/>
              <w:contextualSpacing w:val="0"/>
              <w:rPr>
                <w:rFonts w:ascii="Arial" w:hAnsi="Arial" w:cs="Arial"/>
              </w:rPr>
            </w:pPr>
            <w:r>
              <w:rPr>
                <w:rFonts w:ascii="Arial" w:hAnsi="Arial" w:cs="Arial"/>
              </w:rPr>
              <w:t>ACT SMART facilitators analyze the data and write up feedback reports</w:t>
            </w:r>
          </w:p>
          <w:p w14:paraId="747D411B" w14:textId="77777777" w:rsidR="00E55AE7" w:rsidRPr="00FA2633" w:rsidRDefault="00E55AE7" w:rsidP="00E55AE7">
            <w:pPr>
              <w:pStyle w:val="ListParagraph"/>
              <w:numPr>
                <w:ilvl w:val="0"/>
                <w:numId w:val="7"/>
              </w:numPr>
              <w:spacing w:after="0" w:line="240" w:lineRule="auto"/>
              <w:ind w:left="162" w:hanging="162"/>
              <w:contextualSpacing w:val="0"/>
              <w:rPr>
                <w:rFonts w:ascii="Arial" w:hAnsi="Arial" w:cs="Arial"/>
              </w:rPr>
            </w:pPr>
            <w:r>
              <w:rPr>
                <w:rFonts w:ascii="Arial" w:hAnsi="Arial" w:cs="Arial"/>
              </w:rPr>
              <w:t>Feedback meetings with agency leaders, supervisors, and direct providers will be led by ACT SMART facilitators</w:t>
            </w:r>
          </w:p>
        </w:tc>
        <w:tc>
          <w:tcPr>
            <w:tcW w:w="2394" w:type="dxa"/>
            <w:vAlign w:val="center"/>
          </w:tcPr>
          <w:p w14:paraId="0437AB7D" w14:textId="77777777" w:rsidR="00E55AE7" w:rsidRPr="00CE3489" w:rsidRDefault="00E55AE7" w:rsidP="00E55AE7">
            <w:pPr>
              <w:pStyle w:val="ListParagraph"/>
              <w:numPr>
                <w:ilvl w:val="0"/>
                <w:numId w:val="7"/>
              </w:numPr>
              <w:spacing w:after="0" w:line="240" w:lineRule="auto"/>
              <w:ind w:left="198" w:hanging="198"/>
              <w:contextualSpacing w:val="0"/>
              <w:rPr>
                <w:rFonts w:ascii="Arial" w:hAnsi="Arial" w:cs="Arial"/>
              </w:rPr>
            </w:pPr>
            <w:r>
              <w:rPr>
                <w:rFonts w:ascii="Arial" w:hAnsi="Arial" w:cs="Arial"/>
              </w:rPr>
              <w:t>10-30 minutes for each feedback session</w:t>
            </w:r>
            <w:commentRangeEnd w:id="37"/>
            <w:r w:rsidR="003838A9">
              <w:rPr>
                <w:rStyle w:val="CommentReference"/>
              </w:rPr>
              <w:commentReference w:id="37"/>
            </w:r>
          </w:p>
        </w:tc>
      </w:tr>
    </w:tbl>
    <w:p w14:paraId="3C443B82" w14:textId="77777777" w:rsidR="00E55AE7" w:rsidRDefault="00E55AE7" w:rsidP="001A5B89">
      <w:pPr>
        <w:rPr>
          <w:rFonts w:ascii="Arial" w:hAnsi="Arial" w:cs="Arial"/>
        </w:rPr>
      </w:pPr>
    </w:p>
    <w:p w14:paraId="0A352640" w14:textId="4F2EE037" w:rsidR="001A5B89" w:rsidRPr="003838A9" w:rsidRDefault="00E55AE7" w:rsidP="001A5B89">
      <w:pPr>
        <w:rPr>
          <w:rFonts w:ascii="Arial" w:hAnsi="Arial" w:cs="Arial"/>
          <w:i/>
          <w:color w:val="ED4517"/>
          <w:sz w:val="24"/>
          <w:rPrChange w:id="40" w:author="Kelsey Palmer" w:date="2014-10-06T12:48:00Z">
            <w:rPr>
              <w:rFonts w:ascii="Arial" w:hAnsi="Arial" w:cs="Arial"/>
              <w:i/>
              <w:sz w:val="24"/>
            </w:rPr>
          </w:rPrChange>
        </w:rPr>
      </w:pPr>
      <w:r w:rsidRPr="003838A9">
        <w:rPr>
          <w:rFonts w:ascii="Arial" w:hAnsi="Arial" w:cs="Arial"/>
          <w:b/>
          <w:i/>
          <w:noProof/>
          <w:color w:val="ED4517"/>
          <w:u w:val="single"/>
          <w:rPrChange w:id="41" w:author="Unknown">
            <w:rPr>
              <w:rFonts w:ascii="Arial" w:hAnsi="Arial" w:cs="Arial"/>
              <w:b/>
              <w:i/>
              <w:noProof/>
              <w:u w:val="single"/>
            </w:rPr>
          </w:rPrChange>
        </w:rPr>
        <mc:AlternateContent>
          <mc:Choice Requires="wps">
            <w:drawing>
              <wp:anchor distT="0" distB="0" distL="114300" distR="114300" simplePos="0" relativeHeight="251659264" behindDoc="1" locked="0" layoutInCell="1" allowOverlap="1" wp14:anchorId="541162D4" wp14:editId="3DB30C67">
                <wp:simplePos x="0" y="0"/>
                <wp:positionH relativeFrom="column">
                  <wp:posOffset>4177665</wp:posOffset>
                </wp:positionH>
                <wp:positionV relativeFrom="paragraph">
                  <wp:posOffset>226695</wp:posOffset>
                </wp:positionV>
                <wp:extent cx="1597025" cy="1588770"/>
                <wp:effectExtent l="57150" t="95250" r="79375" b="30480"/>
                <wp:wrapThrough wrapText="bothSides">
                  <wp:wrapPolygon edited="0">
                    <wp:start x="-515" y="-1295"/>
                    <wp:lineTo x="-773" y="-1036"/>
                    <wp:lineTo x="-773" y="20460"/>
                    <wp:lineTo x="-515" y="21755"/>
                    <wp:lineTo x="22158" y="21755"/>
                    <wp:lineTo x="22416" y="19942"/>
                    <wp:lineTo x="22416" y="3108"/>
                    <wp:lineTo x="22158" y="-777"/>
                    <wp:lineTo x="22158" y="-1295"/>
                    <wp:lineTo x="-515" y="-1295"/>
                  </wp:wrapPolygon>
                </wp:wrapThrough>
                <wp:docPr id="4" name="Text Box 4"/>
                <wp:cNvGraphicFramePr/>
                <a:graphic xmlns:a="http://schemas.openxmlformats.org/drawingml/2006/main">
                  <a:graphicData uri="http://schemas.microsoft.com/office/word/2010/wordprocessingShape">
                    <wps:wsp>
                      <wps:cNvSpPr txBox="1"/>
                      <wps:spPr>
                        <a:xfrm>
                          <a:off x="0" y="0"/>
                          <a:ext cx="1597025" cy="1588770"/>
                        </a:xfrm>
                        <a:prstGeom prst="rect">
                          <a:avLst/>
                        </a:prstGeom>
                        <a:solidFill>
                          <a:srgbClr val="6AB046"/>
                        </a:solidFill>
                        <a:ln w="6350">
                          <a:solidFill>
                            <a:sysClr val="window" lastClr="FFFFFF">
                              <a:lumMod val="75000"/>
                            </a:sysClr>
                          </a:solidFill>
                        </a:ln>
                        <a:effectLst>
                          <a:outerShdw blurRad="50800" dist="38100" dir="16200000" rotWithShape="0">
                            <a:prstClr val="black">
                              <a:alpha val="40000"/>
                            </a:prstClr>
                          </a:outerShdw>
                        </a:effectLst>
                      </wps:spPr>
                      <wps:txbx>
                        <w:txbxContent>
                          <w:p w14:paraId="13DCF39F" w14:textId="77777777" w:rsidR="005C1362" w:rsidRPr="0019792D" w:rsidRDefault="005C1362" w:rsidP="001234A5">
                            <w:pPr>
                              <w:spacing w:after="0" w:line="240" w:lineRule="auto"/>
                              <w:jc w:val="center"/>
                              <w:rPr>
                                <w:b/>
                                <w:i/>
                                <w:sz w:val="28"/>
                                <w:szCs w:val="28"/>
                              </w:rPr>
                            </w:pPr>
                            <w:r w:rsidRPr="0019792D">
                              <w:rPr>
                                <w:b/>
                                <w:i/>
                                <w:sz w:val="28"/>
                                <w:szCs w:val="28"/>
                              </w:rPr>
                              <w:t>Tip</w:t>
                            </w:r>
                          </w:p>
                          <w:p w14:paraId="1E7AD522" w14:textId="372CEE8D" w:rsidR="005C1362" w:rsidRPr="00BC50CB" w:rsidDel="005C1362" w:rsidRDefault="005C1362" w:rsidP="001234A5">
                            <w:pPr>
                              <w:spacing w:after="0" w:line="240" w:lineRule="auto"/>
                              <w:rPr>
                                <w:del w:id="42" w:author="Amy Drahota" w:date="2014-10-14T23:27:00Z"/>
                                <w:b/>
                                <w:i/>
                                <w:color w:val="000000" w:themeColor="text1"/>
                              </w:rPr>
                            </w:pPr>
                            <w:proofErr w:type="gramStart"/>
                            <w:r>
                              <w:rPr>
                                <w:rFonts w:ascii="Arial" w:hAnsi="Arial" w:cs="Arial"/>
                                <w:color w:val="000000" w:themeColor="text1"/>
                              </w:rPr>
                              <w:t xml:space="preserve">Staff who </w:t>
                            </w:r>
                            <w:del w:id="43" w:author="Amy Drahota" w:date="2014-10-14T23:27:00Z">
                              <w:r w:rsidDel="005C1362">
                                <w:rPr>
                                  <w:rFonts w:ascii="Arial" w:hAnsi="Arial" w:cs="Arial"/>
                                  <w:color w:val="000000" w:themeColor="text1"/>
                                </w:rPr>
                                <w:delText xml:space="preserve">play </w:delText>
                              </w:r>
                            </w:del>
                            <w:ins w:id="44" w:author="Amy Drahota" w:date="2014-10-14T23:27:00Z">
                              <w:r>
                                <w:rPr>
                                  <w:rFonts w:ascii="Arial" w:hAnsi="Arial" w:cs="Arial"/>
                                  <w:color w:val="000000" w:themeColor="text1"/>
                                </w:rPr>
                                <w:t>have</w:t>
                              </w:r>
                              <w:proofErr w:type="gramEnd"/>
                              <w:r>
                                <w:rPr>
                                  <w:rFonts w:ascii="Arial" w:hAnsi="Arial" w:cs="Arial"/>
                                  <w:color w:val="000000" w:themeColor="text1"/>
                                </w:rPr>
                                <w:t xml:space="preserve"> </w:t>
                              </w:r>
                            </w:ins>
                            <w:r>
                              <w:rPr>
                                <w:rFonts w:ascii="Arial" w:hAnsi="Arial" w:cs="Arial"/>
                                <w:color w:val="000000" w:themeColor="text1"/>
                              </w:rPr>
                              <w:t xml:space="preserve">more than one role in </w:t>
                            </w:r>
                            <w:del w:id="45" w:author="Amy Drahota" w:date="2014-10-14T23:27:00Z">
                              <w:r w:rsidDel="005C1362">
                                <w:rPr>
                                  <w:rFonts w:ascii="Arial" w:hAnsi="Arial" w:cs="Arial"/>
                                  <w:color w:val="000000" w:themeColor="text1"/>
                                </w:rPr>
                                <w:delText xml:space="preserve">their </w:delText>
                              </w:r>
                            </w:del>
                            <w:ins w:id="46" w:author="Amy Drahota" w:date="2014-10-14T23:27:00Z">
                              <w:r>
                                <w:rPr>
                                  <w:rFonts w:ascii="Arial" w:hAnsi="Arial" w:cs="Arial"/>
                                  <w:color w:val="000000" w:themeColor="text1"/>
                                </w:rPr>
                                <w:t xml:space="preserve">your </w:t>
                              </w:r>
                            </w:ins>
                            <w:r>
                              <w:rPr>
                                <w:rFonts w:ascii="Arial" w:hAnsi="Arial" w:cs="Arial"/>
                                <w:color w:val="000000" w:themeColor="text1"/>
                              </w:rPr>
                              <w:t>agency should complete the evaluation version that corresponds to their primary role</w:t>
                            </w:r>
                            <w:del w:id="47" w:author="Amy Drahota" w:date="2014-10-14T23:27:00Z">
                              <w:r w:rsidDel="005C1362">
                                <w:rPr>
                                  <w:rFonts w:ascii="Arial" w:hAnsi="Arial" w:cs="Arial"/>
                                  <w:color w:val="000000" w:themeColor="text1"/>
                                </w:rPr>
                                <w:delText xml:space="preserve"> at your agency</w:delText>
                              </w:r>
                            </w:del>
                            <w:r>
                              <w:rPr>
                                <w:rFonts w:ascii="Arial" w:hAnsi="Arial" w:cs="Arial"/>
                                <w:color w:val="000000" w:themeColor="text1"/>
                              </w:rPr>
                              <w:t>.</w:t>
                            </w:r>
                          </w:p>
                          <w:p w14:paraId="694F3FEF" w14:textId="77777777" w:rsidR="005C1362" w:rsidRPr="006F314C" w:rsidRDefault="005C1362" w:rsidP="005C1362">
                            <w:pPr>
                              <w:spacing w:after="0" w:line="240" w:lineRule="auto"/>
                              <w:pPrChange w:id="48" w:author="Amy Drahota" w:date="2014-10-14T23:27: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328.95pt;margin-top:17.85pt;width:125.75pt;height:12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" fillcolor="#6ab046" strokecolor="#bfbfbf" strokeweight=".5pt">
                <v:shadow on="t" opacity="26214f" mv:blur="50800f" origin=",.5" offset="0,-3pt"/>
                <v:textbox>
                  <w:txbxContent>
                    <w:p w14:paraId="13DCF39F" w14:textId="77777777" w:rsidR="005C1362" w:rsidRPr="0019792D" w:rsidRDefault="005C1362" w:rsidP="001234A5">
                      <w:pPr>
                        <w:spacing w:after="0" w:line="240" w:lineRule="auto"/>
                        <w:jc w:val="center"/>
                        <w:rPr>
                          <w:b/>
                          <w:i/>
                          <w:sz w:val="28"/>
                          <w:szCs w:val="28"/>
                        </w:rPr>
                      </w:pPr>
                      <w:r w:rsidRPr="0019792D">
                        <w:rPr>
                          <w:b/>
                          <w:i/>
                          <w:sz w:val="28"/>
                          <w:szCs w:val="28"/>
                        </w:rPr>
                        <w:t>Tip</w:t>
                      </w:r>
                    </w:p>
                    <w:p w14:paraId="1E7AD522" w14:textId="372CEE8D" w:rsidR="005C1362" w:rsidRPr="00BC50CB" w:rsidDel="005C1362" w:rsidRDefault="005C1362" w:rsidP="001234A5">
                      <w:pPr>
                        <w:spacing w:after="0" w:line="240" w:lineRule="auto"/>
                        <w:rPr>
                          <w:del w:id="49" w:author="Amy Drahota" w:date="2014-10-14T23:27:00Z"/>
                          <w:b/>
                          <w:i/>
                          <w:color w:val="000000" w:themeColor="text1"/>
                        </w:rPr>
                      </w:pPr>
                      <w:proofErr w:type="gramStart"/>
                      <w:r>
                        <w:rPr>
                          <w:rFonts w:ascii="Arial" w:hAnsi="Arial" w:cs="Arial"/>
                          <w:color w:val="000000" w:themeColor="text1"/>
                        </w:rPr>
                        <w:t xml:space="preserve">Staff who </w:t>
                      </w:r>
                      <w:del w:id="50" w:author="Amy Drahota" w:date="2014-10-14T23:27:00Z">
                        <w:r w:rsidDel="005C1362">
                          <w:rPr>
                            <w:rFonts w:ascii="Arial" w:hAnsi="Arial" w:cs="Arial"/>
                            <w:color w:val="000000" w:themeColor="text1"/>
                          </w:rPr>
                          <w:delText xml:space="preserve">play </w:delText>
                        </w:r>
                      </w:del>
                      <w:ins w:id="51" w:author="Amy Drahota" w:date="2014-10-14T23:27:00Z">
                        <w:r>
                          <w:rPr>
                            <w:rFonts w:ascii="Arial" w:hAnsi="Arial" w:cs="Arial"/>
                            <w:color w:val="000000" w:themeColor="text1"/>
                          </w:rPr>
                          <w:t>have</w:t>
                        </w:r>
                        <w:proofErr w:type="gramEnd"/>
                        <w:r>
                          <w:rPr>
                            <w:rFonts w:ascii="Arial" w:hAnsi="Arial" w:cs="Arial"/>
                            <w:color w:val="000000" w:themeColor="text1"/>
                          </w:rPr>
                          <w:t xml:space="preserve"> </w:t>
                        </w:r>
                      </w:ins>
                      <w:r>
                        <w:rPr>
                          <w:rFonts w:ascii="Arial" w:hAnsi="Arial" w:cs="Arial"/>
                          <w:color w:val="000000" w:themeColor="text1"/>
                        </w:rPr>
                        <w:t xml:space="preserve">more than one role in </w:t>
                      </w:r>
                      <w:del w:id="52" w:author="Amy Drahota" w:date="2014-10-14T23:27:00Z">
                        <w:r w:rsidDel="005C1362">
                          <w:rPr>
                            <w:rFonts w:ascii="Arial" w:hAnsi="Arial" w:cs="Arial"/>
                            <w:color w:val="000000" w:themeColor="text1"/>
                          </w:rPr>
                          <w:delText xml:space="preserve">their </w:delText>
                        </w:r>
                      </w:del>
                      <w:ins w:id="53" w:author="Amy Drahota" w:date="2014-10-14T23:27:00Z">
                        <w:r>
                          <w:rPr>
                            <w:rFonts w:ascii="Arial" w:hAnsi="Arial" w:cs="Arial"/>
                            <w:color w:val="000000" w:themeColor="text1"/>
                          </w:rPr>
                          <w:t xml:space="preserve">your </w:t>
                        </w:r>
                      </w:ins>
                      <w:r>
                        <w:rPr>
                          <w:rFonts w:ascii="Arial" w:hAnsi="Arial" w:cs="Arial"/>
                          <w:color w:val="000000" w:themeColor="text1"/>
                        </w:rPr>
                        <w:t>agency should complete the evaluation version that corresponds to their primary role</w:t>
                      </w:r>
                      <w:del w:id="54" w:author="Amy Drahota" w:date="2014-10-14T23:27:00Z">
                        <w:r w:rsidDel="005C1362">
                          <w:rPr>
                            <w:rFonts w:ascii="Arial" w:hAnsi="Arial" w:cs="Arial"/>
                            <w:color w:val="000000" w:themeColor="text1"/>
                          </w:rPr>
                          <w:delText xml:space="preserve"> at your agency</w:delText>
                        </w:r>
                      </w:del>
                      <w:r>
                        <w:rPr>
                          <w:rFonts w:ascii="Arial" w:hAnsi="Arial" w:cs="Arial"/>
                          <w:color w:val="000000" w:themeColor="text1"/>
                        </w:rPr>
                        <w:t>.</w:t>
                      </w:r>
                    </w:p>
                    <w:p w14:paraId="694F3FEF" w14:textId="77777777" w:rsidR="005C1362" w:rsidRPr="006F314C" w:rsidRDefault="005C1362" w:rsidP="005C1362">
                      <w:pPr>
                        <w:spacing w:after="0" w:line="240" w:lineRule="auto"/>
                        <w:pPrChange w:id="55" w:author="Amy Drahota" w:date="2014-10-14T23:27:00Z">
                          <w:pPr/>
                        </w:pPrChange>
                      </w:pPr>
                    </w:p>
                  </w:txbxContent>
                </v:textbox>
                <w10:wrap type="through"/>
              </v:shape>
            </w:pict>
          </mc:Fallback>
        </mc:AlternateContent>
      </w:r>
      <w:r w:rsidR="001A5B89" w:rsidRPr="003838A9">
        <w:rPr>
          <w:rFonts w:ascii="Arial" w:hAnsi="Arial" w:cs="Arial"/>
          <w:i/>
          <w:color w:val="ED4517"/>
          <w:sz w:val="24"/>
          <w:rPrChange w:id="56" w:author="Kelsey Palmer" w:date="2014-10-06T12:48:00Z">
            <w:rPr>
              <w:rFonts w:ascii="Arial" w:hAnsi="Arial" w:cs="Arial"/>
              <w:i/>
              <w:sz w:val="24"/>
            </w:rPr>
          </w:rPrChange>
        </w:rPr>
        <w:t>Steps to Completion</w:t>
      </w:r>
    </w:p>
    <w:p w14:paraId="340928D6" w14:textId="19F2AF49" w:rsidR="001A5B89" w:rsidRDefault="001A5B89">
      <w:pPr>
        <w:spacing w:after="0" w:line="240" w:lineRule="auto"/>
        <w:rPr>
          <w:rFonts w:ascii="Arial" w:hAnsi="Arial" w:cs="Arial"/>
        </w:rPr>
        <w:pPrChange w:id="57" w:author="Kelsey Palmer" w:date="2014-10-06T12:50:00Z">
          <w:pPr>
            <w:pStyle w:val="ListParagraph"/>
            <w:numPr>
              <w:numId w:val="1"/>
            </w:numPr>
            <w:spacing w:before="120"/>
            <w:ind w:left="360" w:hanging="360"/>
            <w:contextualSpacing w:val="0"/>
          </w:pPr>
        </w:pPrChange>
      </w:pPr>
      <w:r w:rsidRPr="004867B4">
        <w:rPr>
          <w:rFonts w:ascii="Arial" w:hAnsi="Arial" w:cs="Arial"/>
          <w:b/>
        </w:rPr>
        <w:t xml:space="preserve">Determine which </w:t>
      </w:r>
      <w:proofErr w:type="gramStart"/>
      <w:r w:rsidRPr="004867B4">
        <w:rPr>
          <w:rFonts w:ascii="Arial" w:hAnsi="Arial" w:cs="Arial"/>
          <w:b/>
        </w:rPr>
        <w:t xml:space="preserve">staff </w:t>
      </w:r>
      <w:r>
        <w:rPr>
          <w:rFonts w:ascii="Arial" w:hAnsi="Arial" w:cs="Arial"/>
          <w:b/>
        </w:rPr>
        <w:t>are</w:t>
      </w:r>
      <w:proofErr w:type="gramEnd"/>
      <w:r>
        <w:rPr>
          <w:rFonts w:ascii="Arial" w:hAnsi="Arial" w:cs="Arial"/>
          <w:b/>
        </w:rPr>
        <w:t xml:space="preserve"> eligible to complete the </w:t>
      </w:r>
      <w:r>
        <w:rPr>
          <w:rFonts w:ascii="Arial" w:hAnsi="Arial" w:cs="Arial"/>
          <w:b/>
          <w:i/>
        </w:rPr>
        <w:t>Agency</w:t>
      </w:r>
      <w:r w:rsidRPr="00B030AB">
        <w:rPr>
          <w:rFonts w:ascii="Arial" w:hAnsi="Arial" w:cs="Arial"/>
          <w:b/>
          <w:i/>
        </w:rPr>
        <w:t xml:space="preserve"> </w:t>
      </w:r>
      <w:r>
        <w:rPr>
          <w:rFonts w:ascii="Arial" w:hAnsi="Arial" w:cs="Arial"/>
          <w:b/>
          <w:i/>
        </w:rPr>
        <w:t>Assessment</w:t>
      </w:r>
      <w:r>
        <w:rPr>
          <w:rFonts w:ascii="Arial" w:hAnsi="Arial" w:cs="Arial"/>
          <w:b/>
        </w:rPr>
        <w:t>.</w:t>
      </w:r>
      <w:r>
        <w:rPr>
          <w:rFonts w:ascii="Arial" w:hAnsi="Arial" w:cs="Arial"/>
        </w:rPr>
        <w:t xml:space="preserve"> All agency leaders, supervisors, and direct providers are eligible and should be encouraged to participate.</w:t>
      </w:r>
      <w:r w:rsidR="00D63789">
        <w:rPr>
          <w:rFonts w:ascii="Arial" w:hAnsi="Arial" w:cs="Arial"/>
        </w:rPr>
        <w:t xml:space="preserve"> </w:t>
      </w:r>
      <w:del w:id="58" w:author="Amy Drahota" w:date="2014-10-14T23:28:00Z">
        <w:r w:rsidR="00D63789" w:rsidDel="00C7119A">
          <w:rPr>
            <w:rFonts w:ascii="Arial" w:hAnsi="Arial" w:cs="Arial"/>
          </w:rPr>
          <w:delText>However, administrative staff and training coordinators who do not deliver services or supervise providers should not complete an Agency Assessment.</w:delText>
        </w:r>
        <w:r w:rsidR="001234A5" w:rsidDel="00C7119A">
          <w:rPr>
            <w:rFonts w:ascii="Arial" w:hAnsi="Arial" w:cs="Arial"/>
          </w:rPr>
          <w:delText xml:space="preserve"> Your ACT SMART facilitator can help to determine which staff are eligible. </w:delText>
        </w:r>
      </w:del>
    </w:p>
    <w:p w14:paraId="462CC75D" w14:textId="77777777" w:rsidR="00C7119A" w:rsidRDefault="001A5B89" w:rsidP="001A5B89">
      <w:pPr>
        <w:pStyle w:val="ListParagraph"/>
        <w:numPr>
          <w:ilvl w:val="0"/>
          <w:numId w:val="1"/>
        </w:numPr>
        <w:spacing w:before="120"/>
        <w:contextualSpacing w:val="0"/>
        <w:rPr>
          <w:ins w:id="59" w:author="Amy Drahota" w:date="2014-10-14T23:29:00Z"/>
          <w:rFonts w:ascii="Arial" w:hAnsi="Arial" w:cs="Arial"/>
        </w:rPr>
      </w:pPr>
      <w:r w:rsidRPr="00B030AB">
        <w:rPr>
          <w:rFonts w:ascii="Arial" w:hAnsi="Arial" w:cs="Arial"/>
          <w:b/>
        </w:rPr>
        <w:t xml:space="preserve">Provide </w:t>
      </w:r>
      <w:r>
        <w:rPr>
          <w:rFonts w:ascii="Arial" w:hAnsi="Arial" w:cs="Arial"/>
          <w:b/>
        </w:rPr>
        <w:t xml:space="preserve">the ACT SMART facilitator with your </w:t>
      </w:r>
      <w:r w:rsidRPr="00B030AB">
        <w:rPr>
          <w:rFonts w:ascii="Arial" w:hAnsi="Arial" w:cs="Arial"/>
          <w:b/>
        </w:rPr>
        <w:t>staff</w:t>
      </w:r>
      <w:r>
        <w:rPr>
          <w:rFonts w:ascii="Arial" w:hAnsi="Arial" w:cs="Arial"/>
          <w:b/>
        </w:rPr>
        <w:t>’s</w:t>
      </w:r>
      <w:r w:rsidRPr="00B030AB">
        <w:rPr>
          <w:rFonts w:ascii="Arial" w:hAnsi="Arial" w:cs="Arial"/>
          <w:b/>
        </w:rPr>
        <w:t xml:space="preserve"> information.</w:t>
      </w:r>
      <w:r>
        <w:rPr>
          <w:rFonts w:ascii="Arial" w:hAnsi="Arial" w:cs="Arial"/>
        </w:rPr>
        <w:t xml:space="preserve"> </w:t>
      </w:r>
      <w:ins w:id="60" w:author="Amy Drahota" w:date="2014-10-14T23:28:00Z">
        <w:r w:rsidR="00C7119A">
          <w:rPr>
            <w:rFonts w:ascii="Arial" w:hAnsi="Arial" w:cs="Arial"/>
          </w:rPr>
          <w:t>You may wish to</w:t>
        </w:r>
      </w:ins>
      <w:del w:id="61" w:author="Amy Drahota" w:date="2014-10-14T23:29:00Z">
        <w:r w:rsidDel="00C7119A">
          <w:rPr>
            <w:rFonts w:ascii="Arial" w:hAnsi="Arial" w:cs="Arial"/>
          </w:rPr>
          <w:delText>It would be helpful to</w:delText>
        </w:r>
      </w:del>
      <w:r>
        <w:rPr>
          <w:rFonts w:ascii="Arial" w:hAnsi="Arial" w:cs="Arial"/>
        </w:rPr>
        <w:t xml:space="preserve"> provide </w:t>
      </w:r>
      <w:del w:id="62" w:author="Amy Drahota" w:date="2014-10-14T23:29:00Z">
        <w:r w:rsidDel="00C7119A">
          <w:rPr>
            <w:rFonts w:ascii="Arial" w:hAnsi="Arial" w:cs="Arial"/>
          </w:rPr>
          <w:delText xml:space="preserve">the </w:delText>
        </w:r>
      </w:del>
      <w:ins w:id="63" w:author="Amy Drahota" w:date="2014-10-14T23:29:00Z">
        <w:r w:rsidR="00C7119A">
          <w:rPr>
            <w:rFonts w:ascii="Arial" w:hAnsi="Arial" w:cs="Arial"/>
          </w:rPr>
          <w:t>your</w:t>
        </w:r>
        <w:r w:rsidR="00C7119A">
          <w:rPr>
            <w:rFonts w:ascii="Arial" w:hAnsi="Arial" w:cs="Arial"/>
          </w:rPr>
          <w:t xml:space="preserve"> </w:t>
        </w:r>
      </w:ins>
      <w:r>
        <w:rPr>
          <w:rFonts w:ascii="Arial" w:hAnsi="Arial" w:cs="Arial"/>
        </w:rPr>
        <w:t xml:space="preserve">ACT SMART facilitator </w:t>
      </w:r>
      <w:r w:rsidRPr="00802AF1">
        <w:rPr>
          <w:rFonts w:ascii="Arial" w:hAnsi="Arial" w:cs="Arial"/>
        </w:rPr>
        <w:t xml:space="preserve">with </w:t>
      </w:r>
      <w:ins w:id="64" w:author="Amy Drahota" w:date="2014-10-14T23:29:00Z">
        <w:r w:rsidR="00C7119A">
          <w:rPr>
            <w:rFonts w:ascii="Arial" w:hAnsi="Arial" w:cs="Arial"/>
          </w:rPr>
          <w:t xml:space="preserve">contact information </w:t>
        </w:r>
      </w:ins>
      <w:del w:id="65" w:author="Amy Drahota" w:date="2014-10-14T23:29:00Z">
        <w:r w:rsidRPr="00802AF1" w:rsidDel="00C7119A">
          <w:rPr>
            <w:rFonts w:ascii="Arial" w:hAnsi="Arial" w:cs="Arial"/>
          </w:rPr>
          <w:delText>name</w:delText>
        </w:r>
        <w:r w:rsidDel="00C7119A">
          <w:rPr>
            <w:rFonts w:ascii="Arial" w:hAnsi="Arial" w:cs="Arial"/>
          </w:rPr>
          <w:delText>s</w:delText>
        </w:r>
        <w:r w:rsidRPr="00802AF1" w:rsidDel="00C7119A">
          <w:rPr>
            <w:rFonts w:ascii="Arial" w:hAnsi="Arial" w:cs="Arial"/>
          </w:rPr>
          <w:delText>, email address</w:delText>
        </w:r>
        <w:r w:rsidDel="00C7119A">
          <w:rPr>
            <w:rFonts w:ascii="Arial" w:hAnsi="Arial" w:cs="Arial"/>
          </w:rPr>
          <w:delText>es</w:delText>
        </w:r>
        <w:r w:rsidRPr="00802AF1" w:rsidDel="00C7119A">
          <w:rPr>
            <w:rFonts w:ascii="Arial" w:hAnsi="Arial" w:cs="Arial"/>
          </w:rPr>
          <w:delText>, telephone number</w:delText>
        </w:r>
        <w:r w:rsidDel="00C7119A">
          <w:rPr>
            <w:rFonts w:ascii="Arial" w:hAnsi="Arial" w:cs="Arial"/>
          </w:rPr>
          <w:delText>s</w:delText>
        </w:r>
        <w:r w:rsidRPr="00802AF1" w:rsidDel="00C7119A">
          <w:rPr>
            <w:rFonts w:ascii="Arial" w:hAnsi="Arial" w:cs="Arial"/>
          </w:rPr>
          <w:delText>, and role</w:delText>
        </w:r>
        <w:r w:rsidDel="00C7119A">
          <w:rPr>
            <w:rFonts w:ascii="Arial" w:hAnsi="Arial" w:cs="Arial"/>
          </w:rPr>
          <w:delText>s</w:delText>
        </w:r>
        <w:r w:rsidRPr="00802AF1" w:rsidDel="00C7119A">
          <w:rPr>
            <w:rFonts w:ascii="Arial" w:hAnsi="Arial" w:cs="Arial"/>
          </w:rPr>
          <w:delText xml:space="preserve"> </w:delText>
        </w:r>
      </w:del>
      <w:r w:rsidRPr="00802AF1">
        <w:rPr>
          <w:rFonts w:ascii="Arial" w:hAnsi="Arial" w:cs="Arial"/>
        </w:rPr>
        <w:t xml:space="preserve">of </w:t>
      </w:r>
      <w:del w:id="66" w:author="Amy Drahota" w:date="2014-10-14T23:29:00Z">
        <w:r w:rsidRPr="00802AF1" w:rsidDel="00C7119A">
          <w:rPr>
            <w:rFonts w:ascii="Arial" w:hAnsi="Arial" w:cs="Arial"/>
          </w:rPr>
          <w:delText>all</w:delText>
        </w:r>
        <w:r w:rsidR="00D63789" w:rsidDel="00C7119A">
          <w:rPr>
            <w:rFonts w:ascii="Arial" w:hAnsi="Arial" w:cs="Arial"/>
          </w:rPr>
          <w:delText xml:space="preserve"> </w:delText>
        </w:r>
      </w:del>
      <w:ins w:id="67" w:author="Amy Drahota" w:date="2014-10-14T23:29:00Z">
        <w:r w:rsidR="00C7119A">
          <w:rPr>
            <w:rFonts w:ascii="Arial" w:hAnsi="Arial" w:cs="Arial"/>
          </w:rPr>
          <w:t xml:space="preserve">eligible </w:t>
        </w:r>
      </w:ins>
      <w:r w:rsidR="00D63789">
        <w:rPr>
          <w:rFonts w:ascii="Arial" w:hAnsi="Arial" w:cs="Arial"/>
        </w:rPr>
        <w:t xml:space="preserve">staff </w:t>
      </w:r>
      <w:del w:id="68" w:author="Amy Drahota" w:date="2014-10-14T23:29:00Z">
        <w:r w:rsidR="00D63789" w:rsidDel="00C7119A">
          <w:rPr>
            <w:rFonts w:ascii="Arial" w:hAnsi="Arial" w:cs="Arial"/>
          </w:rPr>
          <w:delText>eligible to complete the Agency Assessment</w:delText>
        </w:r>
        <w:r w:rsidDel="00C7119A">
          <w:rPr>
            <w:rFonts w:ascii="Arial" w:hAnsi="Arial" w:cs="Arial"/>
          </w:rPr>
          <w:delText xml:space="preserve">. We recommend </w:delText>
        </w:r>
      </w:del>
      <w:ins w:id="69" w:author="Amy Drahota" w:date="2014-10-14T23:29:00Z">
        <w:r w:rsidR="00C7119A">
          <w:rPr>
            <w:rFonts w:ascii="Arial" w:hAnsi="Arial" w:cs="Arial"/>
          </w:rPr>
          <w:t xml:space="preserve">or </w:t>
        </w:r>
      </w:ins>
      <w:r>
        <w:rPr>
          <w:rFonts w:ascii="Arial" w:hAnsi="Arial" w:cs="Arial"/>
        </w:rPr>
        <w:t>the ACT SMART facilitator</w:t>
      </w:r>
      <w:ins w:id="70" w:author="Amy Drahota" w:date="2014-10-14T23:29:00Z">
        <w:r w:rsidR="00C7119A">
          <w:rPr>
            <w:rFonts w:ascii="Arial" w:hAnsi="Arial" w:cs="Arial"/>
          </w:rPr>
          <w:t xml:space="preserve"> could</w:t>
        </w:r>
      </w:ins>
      <w:r>
        <w:rPr>
          <w:rFonts w:ascii="Arial" w:hAnsi="Arial" w:cs="Arial"/>
        </w:rPr>
        <w:t xml:space="preserve"> join your next staff meeting to collect this information. </w:t>
      </w:r>
    </w:p>
    <w:p w14:paraId="5E706D70" w14:textId="113A5972" w:rsidR="001A5B89" w:rsidRDefault="001A5B89" w:rsidP="001A5B89">
      <w:pPr>
        <w:pStyle w:val="ListParagraph"/>
        <w:numPr>
          <w:ilvl w:val="0"/>
          <w:numId w:val="1"/>
        </w:numPr>
        <w:spacing w:before="120"/>
        <w:contextualSpacing w:val="0"/>
        <w:rPr>
          <w:rFonts w:ascii="Arial" w:hAnsi="Arial" w:cs="Arial"/>
        </w:rPr>
      </w:pPr>
      <w:del w:id="71" w:author="Amy Drahota" w:date="2014-10-14T23:29:00Z">
        <w:r w:rsidRPr="00C7119A" w:rsidDel="00C7119A">
          <w:rPr>
            <w:rFonts w:ascii="Arial" w:hAnsi="Arial" w:cs="Arial"/>
            <w:b/>
            <w:rPrChange w:id="72" w:author="Amy Drahota" w:date="2014-10-14T23:29:00Z">
              <w:rPr>
                <w:rFonts w:ascii="Arial" w:hAnsi="Arial" w:cs="Arial"/>
              </w:rPr>
            </w:rPrChange>
          </w:rPr>
          <w:delText xml:space="preserve">Another option is to have someone within your agency gather this information and email it to the ACT SMART Facilitator. </w:delText>
        </w:r>
      </w:del>
      <w:r w:rsidRPr="00C7119A">
        <w:rPr>
          <w:rFonts w:ascii="Arial" w:hAnsi="Arial" w:cs="Arial"/>
          <w:b/>
          <w:rPrChange w:id="73" w:author="Amy Drahota" w:date="2014-10-14T23:29:00Z">
            <w:rPr>
              <w:rFonts w:ascii="Arial" w:hAnsi="Arial" w:cs="Arial"/>
            </w:rPr>
          </w:rPrChange>
        </w:rPr>
        <w:t xml:space="preserve">The ACT SMART team will </w:t>
      </w:r>
      <w:del w:id="74" w:author="Amy Drahota" w:date="2014-10-14T23:29:00Z">
        <w:r w:rsidR="00D63789" w:rsidRPr="00C7119A" w:rsidDel="00C7119A">
          <w:rPr>
            <w:rFonts w:ascii="Arial" w:hAnsi="Arial" w:cs="Arial"/>
            <w:b/>
            <w:rPrChange w:id="75" w:author="Amy Drahota" w:date="2014-10-14T23:29:00Z">
              <w:rPr>
                <w:rFonts w:ascii="Arial" w:hAnsi="Arial" w:cs="Arial"/>
              </w:rPr>
            </w:rPrChange>
          </w:rPr>
          <w:delText xml:space="preserve">coordinate and </w:delText>
        </w:r>
      </w:del>
      <w:r w:rsidRPr="00C7119A">
        <w:rPr>
          <w:rFonts w:ascii="Arial" w:hAnsi="Arial" w:cs="Arial"/>
          <w:b/>
          <w:rPrChange w:id="76" w:author="Amy Drahota" w:date="2014-10-14T23:29:00Z">
            <w:rPr>
              <w:rFonts w:ascii="Arial" w:hAnsi="Arial" w:cs="Arial"/>
            </w:rPr>
          </w:rPrChange>
        </w:rPr>
        <w:t>distribut</w:t>
      </w:r>
      <w:r w:rsidR="00D63789" w:rsidRPr="00C7119A">
        <w:rPr>
          <w:rFonts w:ascii="Arial" w:hAnsi="Arial" w:cs="Arial"/>
          <w:b/>
          <w:rPrChange w:id="77" w:author="Amy Drahota" w:date="2014-10-14T23:29:00Z">
            <w:rPr>
              <w:rFonts w:ascii="Arial" w:hAnsi="Arial" w:cs="Arial"/>
            </w:rPr>
          </w:rPrChange>
        </w:rPr>
        <w:t>e the Agency Assessment</w:t>
      </w:r>
      <w:ins w:id="78" w:author="Amy Drahota" w:date="2014-10-14T23:29:00Z">
        <w:r w:rsidR="00C7119A">
          <w:rPr>
            <w:rFonts w:ascii="Arial" w:hAnsi="Arial" w:cs="Arial"/>
            <w:b/>
          </w:rPr>
          <w:t xml:space="preserve"> surveys</w:t>
        </w:r>
      </w:ins>
      <w:r w:rsidRPr="00C7119A">
        <w:rPr>
          <w:rFonts w:ascii="Arial" w:hAnsi="Arial" w:cs="Arial"/>
          <w:b/>
          <w:rPrChange w:id="79" w:author="Amy Drahota" w:date="2014-10-14T23:29:00Z">
            <w:rPr>
              <w:rFonts w:ascii="Arial" w:hAnsi="Arial" w:cs="Arial"/>
            </w:rPr>
          </w:rPrChange>
        </w:rPr>
        <w:t>.</w:t>
      </w:r>
      <w:r>
        <w:rPr>
          <w:rFonts w:ascii="Arial" w:hAnsi="Arial" w:cs="Arial"/>
        </w:rPr>
        <w:t xml:space="preserve"> </w:t>
      </w:r>
      <w:del w:id="80" w:author="Amy Drahota" w:date="2014-10-14T23:30:00Z">
        <w:r w:rsidDel="00C7119A">
          <w:rPr>
            <w:rFonts w:ascii="Arial" w:hAnsi="Arial" w:cs="Arial"/>
          </w:rPr>
          <w:delText>It can also be helpful to provide an organizational chart so your ACT SMART facilitator can see the structure of your agency and have a better understanding of the structure within your agency.</w:delText>
        </w:r>
      </w:del>
    </w:p>
    <w:p w14:paraId="1A233768" w14:textId="3C446356" w:rsidR="001A5B89" w:rsidRDefault="001A5B89" w:rsidP="001A5B89">
      <w:pPr>
        <w:pStyle w:val="ListParagraph"/>
        <w:numPr>
          <w:ilvl w:val="0"/>
          <w:numId w:val="1"/>
        </w:numPr>
        <w:rPr>
          <w:rFonts w:ascii="Arial" w:hAnsi="Arial" w:cs="Arial"/>
        </w:rPr>
      </w:pPr>
      <w:r>
        <w:rPr>
          <w:rFonts w:ascii="Arial" w:hAnsi="Arial" w:cs="Arial"/>
          <w:b/>
        </w:rPr>
        <w:t>Encourage your staff to c</w:t>
      </w:r>
      <w:r w:rsidRPr="004E4AF5">
        <w:rPr>
          <w:rFonts w:ascii="Arial" w:hAnsi="Arial" w:cs="Arial"/>
          <w:b/>
        </w:rPr>
        <w:t xml:space="preserve">omplete the </w:t>
      </w:r>
      <w:del w:id="81" w:author="Amy Drahota" w:date="2014-10-14T23:30:00Z">
        <w:r w:rsidDel="00C7119A">
          <w:rPr>
            <w:rFonts w:ascii="Arial" w:hAnsi="Arial" w:cs="Arial"/>
            <w:b/>
          </w:rPr>
          <w:delText xml:space="preserve">online </w:delText>
        </w:r>
      </w:del>
      <w:ins w:id="82" w:author="Amy Drahota" w:date="2014-10-14T23:30:00Z">
        <w:r w:rsidR="00C7119A">
          <w:rPr>
            <w:rFonts w:ascii="Arial" w:hAnsi="Arial" w:cs="Arial"/>
            <w:b/>
          </w:rPr>
          <w:t>Agency</w:t>
        </w:r>
        <w:r w:rsidR="00C7119A">
          <w:rPr>
            <w:rFonts w:ascii="Arial" w:hAnsi="Arial" w:cs="Arial"/>
            <w:b/>
          </w:rPr>
          <w:t xml:space="preserve"> </w:t>
        </w:r>
        <w:proofErr w:type="gramStart"/>
        <w:r w:rsidR="00C7119A">
          <w:rPr>
            <w:rFonts w:ascii="Arial" w:hAnsi="Arial" w:cs="Arial"/>
            <w:b/>
          </w:rPr>
          <w:t>A</w:t>
        </w:r>
      </w:ins>
      <w:proofErr w:type="gramEnd"/>
      <w:del w:id="83" w:author="Amy Drahota" w:date="2014-10-14T23:30:00Z">
        <w:r w:rsidDel="00C7119A">
          <w:rPr>
            <w:rFonts w:ascii="Arial" w:hAnsi="Arial" w:cs="Arial"/>
            <w:b/>
          </w:rPr>
          <w:delText>a</w:delText>
        </w:r>
      </w:del>
      <w:r>
        <w:rPr>
          <w:rFonts w:ascii="Arial" w:hAnsi="Arial" w:cs="Arial"/>
          <w:b/>
        </w:rPr>
        <w:t>ssessment</w:t>
      </w:r>
      <w:r>
        <w:rPr>
          <w:rFonts w:ascii="Arial" w:hAnsi="Arial" w:cs="Arial"/>
        </w:rPr>
        <w:t>. Once the ACT SMART team has sent the assessment to your staff, please encourage your staff to complete it</w:t>
      </w:r>
      <w:ins w:id="84" w:author="Amy Drahota" w:date="2014-10-14T23:30:00Z">
        <w:r w:rsidR="00C7119A">
          <w:rPr>
            <w:rFonts w:ascii="Arial" w:hAnsi="Arial" w:cs="Arial"/>
          </w:rPr>
          <w:t xml:space="preserve"> within two weeks.</w:t>
        </w:r>
      </w:ins>
      <w:del w:id="85" w:author="Amy Drahota" w:date="2014-10-14T23:30:00Z">
        <w:r w:rsidDel="00C7119A">
          <w:rPr>
            <w:rFonts w:ascii="Arial" w:hAnsi="Arial" w:cs="Arial"/>
          </w:rPr>
          <w:delText>.</w:delText>
        </w:r>
        <w:r w:rsidR="00D63789" w:rsidDel="00C7119A">
          <w:rPr>
            <w:rFonts w:ascii="Arial" w:hAnsi="Arial" w:cs="Arial"/>
          </w:rPr>
          <w:delText xml:space="preserve"> The Agency Assessment will be </w:delText>
        </w:r>
        <w:r w:rsidR="00D63789" w:rsidRPr="008355D8" w:rsidDel="00C7119A">
          <w:rPr>
            <w:rFonts w:ascii="Arial" w:hAnsi="Arial" w:cs="Arial"/>
          </w:rPr>
          <w:delText xml:space="preserve">open for </w:delText>
        </w:r>
        <w:r w:rsidR="004425C1" w:rsidRPr="008355D8" w:rsidDel="00C7119A">
          <w:rPr>
            <w:rFonts w:ascii="Arial" w:hAnsi="Arial" w:cs="Arial"/>
          </w:rPr>
          <w:delText>4 weeks from the date that we distribute the survey by email. We have been told that this length of time is optimal for Agency Leaders and Supervisors; however, it may be best that Direct Providers complete it more immediately (within 2 weeks).</w:delText>
        </w:r>
      </w:del>
    </w:p>
    <w:p w14:paraId="3A4E145C" w14:textId="77777777" w:rsidR="008355D8" w:rsidRPr="008355D8" w:rsidRDefault="008355D8" w:rsidP="008355D8">
      <w:pPr>
        <w:pStyle w:val="ListParagraph"/>
        <w:ind w:left="360"/>
        <w:rPr>
          <w:rFonts w:ascii="Arial" w:hAnsi="Arial" w:cs="Arial"/>
        </w:rPr>
      </w:pPr>
    </w:p>
    <w:p w14:paraId="6D207443" w14:textId="77777777" w:rsidR="00C7119A" w:rsidRPr="00C7119A" w:rsidRDefault="006C0F17" w:rsidP="001A5B89">
      <w:pPr>
        <w:pStyle w:val="ListParagraph"/>
        <w:numPr>
          <w:ilvl w:val="0"/>
          <w:numId w:val="1"/>
        </w:numPr>
        <w:rPr>
          <w:ins w:id="86" w:author="Amy Drahota" w:date="2014-10-14T23:30:00Z"/>
          <w:rFonts w:ascii="Arial" w:hAnsi="Arial" w:cs="Arial"/>
          <w:b/>
          <w:rPrChange w:id="87" w:author="Amy Drahota" w:date="2014-10-14T23:30:00Z">
            <w:rPr>
              <w:ins w:id="88" w:author="Amy Drahota" w:date="2014-10-14T23:30:00Z"/>
              <w:rFonts w:ascii="Arial" w:hAnsi="Arial" w:cs="Arial"/>
            </w:rPr>
          </w:rPrChange>
        </w:rPr>
      </w:pPr>
      <w:r>
        <w:rPr>
          <w:rFonts w:ascii="Arial" w:hAnsi="Arial" w:cs="Arial"/>
          <w:b/>
        </w:rPr>
        <w:t>Optional: Assess caregiver</w:t>
      </w:r>
      <w:r w:rsidR="001234A5" w:rsidRPr="008355D8">
        <w:rPr>
          <w:rFonts w:ascii="Arial" w:hAnsi="Arial" w:cs="Arial"/>
          <w:b/>
        </w:rPr>
        <w:t xml:space="preserve"> satisfaction.</w:t>
      </w:r>
      <w:r w:rsidR="001234A5" w:rsidRPr="008355D8">
        <w:rPr>
          <w:rFonts w:ascii="Arial" w:hAnsi="Arial" w:cs="Arial"/>
        </w:rPr>
        <w:t xml:space="preserve"> The goal of </w:t>
      </w:r>
      <w:r w:rsidR="008355D8" w:rsidRPr="008355D8">
        <w:rPr>
          <w:rFonts w:ascii="Arial" w:hAnsi="Arial" w:cs="Arial"/>
        </w:rPr>
        <w:t>including this optional brief surve</w:t>
      </w:r>
      <w:r>
        <w:rPr>
          <w:rFonts w:ascii="Arial" w:hAnsi="Arial" w:cs="Arial"/>
        </w:rPr>
        <w:t xml:space="preserve">y is to identify caregivers’ </w:t>
      </w:r>
      <w:r w:rsidR="008355D8" w:rsidRPr="008355D8">
        <w:rPr>
          <w:rFonts w:ascii="Arial" w:hAnsi="Arial" w:cs="Arial"/>
        </w:rPr>
        <w:t xml:space="preserve">satisfaction with the services they or their children are receiving from the agency, and to evaluate the extent to which these services are meeting their needs or the needs of their children. </w:t>
      </w:r>
    </w:p>
    <w:p w14:paraId="336E8A2E" w14:textId="111910E0" w:rsidR="001234A5" w:rsidRPr="00C7119A" w:rsidRDefault="008355D8" w:rsidP="00C7119A">
      <w:pPr>
        <w:ind w:firstLine="360"/>
        <w:rPr>
          <w:rFonts w:ascii="Arial" w:hAnsi="Arial" w:cs="Arial"/>
          <w:b/>
          <w:rPrChange w:id="89" w:author="Amy Drahota" w:date="2014-10-14T23:30:00Z">
            <w:rPr>
              <w:b/>
            </w:rPr>
          </w:rPrChange>
        </w:rPr>
        <w:pPrChange w:id="90" w:author="Amy Drahota" w:date="2014-10-14T23:30:00Z">
          <w:pPr>
            <w:pStyle w:val="ListParagraph"/>
            <w:numPr>
              <w:numId w:val="1"/>
            </w:numPr>
            <w:ind w:left="360" w:hanging="360"/>
          </w:pPr>
        </w:pPrChange>
      </w:pPr>
      <w:del w:id="91" w:author="Amy Drahota" w:date="2014-10-14T23:30:00Z">
        <w:r w:rsidRPr="00C7119A" w:rsidDel="00C7119A">
          <w:rPr>
            <w:rFonts w:ascii="Arial" w:hAnsi="Arial" w:cs="Arial"/>
            <w:rPrChange w:id="92" w:author="Amy Drahota" w:date="2014-10-14T23:30:00Z">
              <w:rPr/>
            </w:rPrChange>
          </w:rPr>
          <w:delText xml:space="preserve">The </w:delText>
        </w:r>
        <w:r w:rsidR="006C0F17" w:rsidRPr="00C7119A" w:rsidDel="00C7119A">
          <w:rPr>
            <w:rFonts w:ascii="Arial" w:hAnsi="Arial"/>
            <w:i/>
            <w:rPrChange w:id="93" w:author="Amy Drahota" w:date="2014-10-14T23:30:00Z">
              <w:rPr>
                <w:i/>
              </w:rPr>
            </w:rPrChange>
          </w:rPr>
          <w:delText>Caregiver</w:delText>
        </w:r>
        <w:r w:rsidRPr="00C7119A" w:rsidDel="00C7119A">
          <w:rPr>
            <w:rFonts w:ascii="Arial" w:hAnsi="Arial"/>
            <w:i/>
            <w:rPrChange w:id="94" w:author="Amy Drahota" w:date="2014-10-14T23:30:00Z">
              <w:rPr>
                <w:i/>
              </w:rPr>
            </w:rPrChange>
          </w:rPr>
          <w:delText xml:space="preserve"> </w:delText>
        </w:r>
        <w:r w:rsidR="006C0F17" w:rsidRPr="00C7119A" w:rsidDel="00C7119A">
          <w:rPr>
            <w:rFonts w:ascii="Arial" w:hAnsi="Arial"/>
            <w:i/>
            <w:rPrChange w:id="95" w:author="Amy Drahota" w:date="2014-10-14T23:30:00Z">
              <w:rPr>
                <w:i/>
              </w:rPr>
            </w:rPrChange>
          </w:rPr>
          <w:delText>Survey</w:delText>
        </w:r>
        <w:r w:rsidRPr="00C7119A" w:rsidDel="00C7119A">
          <w:rPr>
            <w:rFonts w:ascii="Arial" w:hAnsi="Arial" w:cs="Arial"/>
            <w:rPrChange w:id="96" w:author="Amy Drahota" w:date="2014-10-14T23:30:00Z">
              <w:rPr/>
            </w:rPrChange>
          </w:rPr>
          <w:delText xml:space="preserve"> is a brief questionnaire designed to gather feedback from caregivers and consumers about their satisfaction with their provider, the services being provided, and how effective they think the services are. </w:delText>
        </w:r>
      </w:del>
      <w:r w:rsidRPr="00C7119A">
        <w:rPr>
          <w:rFonts w:ascii="Arial" w:hAnsi="Arial" w:cs="Arial"/>
          <w:rPrChange w:id="97" w:author="Amy Drahota" w:date="2014-10-14T23:30:00Z">
            <w:rPr/>
          </w:rPrChange>
        </w:rPr>
        <w:t>Various methods may be used to collect this data</w:t>
      </w:r>
      <w:r w:rsidR="003D20EB" w:rsidRPr="00C7119A">
        <w:rPr>
          <w:rFonts w:ascii="Arial" w:hAnsi="Arial" w:cs="Arial"/>
          <w:rPrChange w:id="98" w:author="Amy Drahota" w:date="2014-10-14T23:30:00Z">
            <w:rPr/>
          </w:rPrChange>
        </w:rPr>
        <w:t>, for example:</w:t>
      </w:r>
      <w:r w:rsidRPr="00C7119A">
        <w:rPr>
          <w:rFonts w:ascii="Arial" w:hAnsi="Arial" w:cs="Arial"/>
          <w:rPrChange w:id="99" w:author="Amy Drahota" w:date="2014-10-14T23:30:00Z">
            <w:rPr/>
          </w:rPrChange>
        </w:rPr>
        <w:t xml:space="preserve"> </w:t>
      </w:r>
    </w:p>
    <w:p w14:paraId="00E1A5CA" w14:textId="535C8EB1" w:rsidR="008355D8" w:rsidRPr="008355D8" w:rsidRDefault="008355D8" w:rsidP="008355D8">
      <w:pPr>
        <w:pStyle w:val="ListParagraph"/>
        <w:numPr>
          <w:ilvl w:val="1"/>
          <w:numId w:val="1"/>
        </w:numPr>
        <w:rPr>
          <w:rFonts w:ascii="Arial" w:hAnsi="Arial" w:cs="Arial"/>
          <w:b/>
        </w:rPr>
      </w:pPr>
      <w:r>
        <w:rPr>
          <w:rFonts w:ascii="Arial" w:hAnsi="Arial" w:cs="Arial"/>
          <w:b/>
        </w:rPr>
        <w:t xml:space="preserve">Have an “Assessment Week” </w:t>
      </w:r>
      <w:r w:rsidRPr="008355D8">
        <w:rPr>
          <w:rFonts w:ascii="Arial" w:hAnsi="Arial" w:cs="Arial"/>
        </w:rPr>
        <w:t>where every provider gives a survey and self-addressed, stamped envelope (add</w:t>
      </w:r>
      <w:r>
        <w:rPr>
          <w:rFonts w:ascii="Arial" w:hAnsi="Arial" w:cs="Arial"/>
        </w:rPr>
        <w:t>ress</w:t>
      </w:r>
      <w:ins w:id="100" w:author="Amy Drahota" w:date="2014-10-14T23:31:00Z">
        <w:r w:rsidR="00C7119A">
          <w:rPr>
            <w:rFonts w:ascii="Arial" w:hAnsi="Arial" w:cs="Arial"/>
          </w:rPr>
          <w:t>ed</w:t>
        </w:r>
      </w:ins>
      <w:r>
        <w:rPr>
          <w:rFonts w:ascii="Arial" w:hAnsi="Arial" w:cs="Arial"/>
        </w:rPr>
        <w:t xml:space="preserve"> to the ACT SMART team) to every</w:t>
      </w:r>
      <w:del w:id="101" w:author="Amy Drahota" w:date="2014-10-14T23:31:00Z">
        <w:r w:rsidDel="00C7119A">
          <w:rPr>
            <w:rFonts w:ascii="Arial" w:hAnsi="Arial" w:cs="Arial"/>
          </w:rPr>
          <w:delText xml:space="preserve"> one of their</w:delText>
        </w:r>
      </w:del>
      <w:r>
        <w:rPr>
          <w:rFonts w:ascii="Arial" w:hAnsi="Arial" w:cs="Arial"/>
        </w:rPr>
        <w:t xml:space="preserve"> </w:t>
      </w:r>
      <w:proofErr w:type="gramStart"/>
      <w:r>
        <w:rPr>
          <w:rFonts w:ascii="Arial" w:hAnsi="Arial" w:cs="Arial"/>
        </w:rPr>
        <w:t>clients</w:t>
      </w:r>
      <w:ins w:id="102" w:author="Amy Drahota" w:date="2014-10-14T23:31:00Z">
        <w:r w:rsidR="00C7119A">
          <w:rPr>
            <w:rFonts w:ascii="Arial" w:hAnsi="Arial" w:cs="Arial"/>
          </w:rPr>
          <w:t>’</w:t>
        </w:r>
        <w:proofErr w:type="gramEnd"/>
        <w:r w:rsidR="00C7119A">
          <w:rPr>
            <w:rFonts w:ascii="Arial" w:hAnsi="Arial" w:cs="Arial"/>
          </w:rPr>
          <w:t xml:space="preserve"> caregiver</w:t>
        </w:r>
      </w:ins>
      <w:r>
        <w:rPr>
          <w:rFonts w:ascii="Arial" w:hAnsi="Arial" w:cs="Arial"/>
        </w:rPr>
        <w:t xml:space="preserve"> during the assessment week. Alternatively, if your agency uses tablets then you can have every provider ask every one of their clients to complete an online version of the survey during the treatment session. </w:t>
      </w:r>
    </w:p>
    <w:p w14:paraId="1D7245C2" w14:textId="77777777" w:rsidR="00C7119A" w:rsidRDefault="00C7119A" w:rsidP="00C7119A">
      <w:pPr>
        <w:pStyle w:val="ListParagraph"/>
        <w:ind w:left="1080"/>
        <w:rPr>
          <w:ins w:id="103" w:author="Amy Drahota" w:date="2014-10-14T23:30:00Z"/>
          <w:rFonts w:ascii="Arial" w:hAnsi="Arial" w:cs="Arial"/>
          <w:b/>
        </w:rPr>
        <w:pPrChange w:id="104" w:author="Amy Drahota" w:date="2014-10-14T23:30:00Z">
          <w:pPr>
            <w:pStyle w:val="ListParagraph"/>
            <w:numPr>
              <w:ilvl w:val="1"/>
              <w:numId w:val="1"/>
            </w:numPr>
            <w:ind w:left="1080" w:hanging="360"/>
          </w:pPr>
        </w:pPrChange>
      </w:pPr>
    </w:p>
    <w:p w14:paraId="73E7D23A" w14:textId="167D0DD4" w:rsidR="008355D8" w:rsidRPr="008355D8" w:rsidRDefault="008355D8" w:rsidP="008355D8">
      <w:pPr>
        <w:pStyle w:val="ListParagraph"/>
        <w:numPr>
          <w:ilvl w:val="1"/>
          <w:numId w:val="1"/>
        </w:numPr>
        <w:rPr>
          <w:rFonts w:ascii="Arial" w:hAnsi="Arial" w:cs="Arial"/>
          <w:b/>
        </w:rPr>
      </w:pPr>
      <w:r>
        <w:rPr>
          <w:rFonts w:ascii="Arial" w:hAnsi="Arial" w:cs="Arial"/>
          <w:b/>
        </w:rPr>
        <w:t xml:space="preserve">Send out surveys through the mail. </w:t>
      </w:r>
      <w:r>
        <w:rPr>
          <w:rFonts w:ascii="Arial" w:hAnsi="Arial" w:cs="Arial"/>
        </w:rPr>
        <w:t xml:space="preserve">The ACT SMART </w:t>
      </w:r>
      <w:r w:rsidR="003D20EB">
        <w:rPr>
          <w:rFonts w:ascii="Arial" w:hAnsi="Arial" w:cs="Arial"/>
        </w:rPr>
        <w:t xml:space="preserve">team can provide your agency with envelopes pre-stuffed with surveys and self-addressed, stamped envelopes and labels for you to print client addresses and send out surveys from your agency. </w:t>
      </w:r>
      <w:bookmarkStart w:id="105" w:name="_GoBack"/>
      <w:bookmarkEnd w:id="105"/>
    </w:p>
    <w:sectPr w:rsidR="008355D8" w:rsidRPr="008355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Kelsey Palmer" w:date="2014-10-06T12:46:00Z" w:initials="KP">
    <w:p w14:paraId="25F75009" w14:textId="0D223A44" w:rsidR="005C1362" w:rsidRDefault="005C1362">
      <w:pPr>
        <w:pStyle w:val="CommentText"/>
      </w:pPr>
      <w:r>
        <w:rPr>
          <w:rStyle w:val="CommentReference"/>
        </w:rPr>
        <w:annotationRef/>
      </w:r>
      <w:r>
        <w:t>Choose between this table and the above info as it is very repetitive. I like the table, personally. Much more visual. Colors could be added here as well.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737D5"/>
    <w:multiLevelType w:val="hybridMultilevel"/>
    <w:tmpl w:val="0EF2B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7859B7"/>
    <w:multiLevelType w:val="hybridMultilevel"/>
    <w:tmpl w:val="9B86E7E0"/>
    <w:lvl w:ilvl="0" w:tplc="0A74442A">
      <w:start w:val="1"/>
      <w:numFmt w:val="decimal"/>
      <w:lvlText w:val="%1."/>
      <w:lvlJc w:val="left"/>
      <w:pPr>
        <w:ind w:left="360" w:hanging="360"/>
      </w:pPr>
      <w:rPr>
        <w:rFonts w:ascii="Arial" w:eastAsiaTheme="minorHAnsi" w:hAnsi="Arial" w:cs="Arial"/>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3731AE"/>
    <w:multiLevelType w:val="hybridMultilevel"/>
    <w:tmpl w:val="A9AA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7562B8"/>
    <w:multiLevelType w:val="hybridMultilevel"/>
    <w:tmpl w:val="B7C47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A314EE"/>
    <w:multiLevelType w:val="hybridMultilevel"/>
    <w:tmpl w:val="78BC6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E43A4"/>
    <w:multiLevelType w:val="hybridMultilevel"/>
    <w:tmpl w:val="448A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E4BBD"/>
    <w:multiLevelType w:val="hybridMultilevel"/>
    <w:tmpl w:val="1CE00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B89"/>
    <w:rsid w:val="001234A5"/>
    <w:rsid w:val="00140185"/>
    <w:rsid w:val="001A5B89"/>
    <w:rsid w:val="003838A9"/>
    <w:rsid w:val="003D20EB"/>
    <w:rsid w:val="004425C1"/>
    <w:rsid w:val="00503812"/>
    <w:rsid w:val="005C1362"/>
    <w:rsid w:val="006C0F17"/>
    <w:rsid w:val="007A2F57"/>
    <w:rsid w:val="008355D8"/>
    <w:rsid w:val="008701F4"/>
    <w:rsid w:val="00C41F84"/>
    <w:rsid w:val="00C7119A"/>
    <w:rsid w:val="00D63789"/>
    <w:rsid w:val="00E55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8C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5B89"/>
    <w:rPr>
      <w:sz w:val="16"/>
      <w:szCs w:val="16"/>
    </w:rPr>
  </w:style>
  <w:style w:type="paragraph" w:styleId="CommentText">
    <w:name w:val="annotation text"/>
    <w:basedOn w:val="Normal"/>
    <w:link w:val="CommentTextChar"/>
    <w:uiPriority w:val="99"/>
    <w:semiHidden/>
    <w:unhideWhenUsed/>
    <w:rsid w:val="001A5B89"/>
    <w:pPr>
      <w:spacing w:line="240" w:lineRule="auto"/>
    </w:pPr>
    <w:rPr>
      <w:sz w:val="20"/>
      <w:szCs w:val="20"/>
    </w:rPr>
  </w:style>
  <w:style w:type="character" w:customStyle="1" w:styleId="CommentTextChar">
    <w:name w:val="Comment Text Char"/>
    <w:basedOn w:val="DefaultParagraphFont"/>
    <w:link w:val="CommentText"/>
    <w:uiPriority w:val="99"/>
    <w:semiHidden/>
    <w:rsid w:val="001A5B89"/>
    <w:rPr>
      <w:rFonts w:eastAsiaTheme="minorHAnsi"/>
      <w:sz w:val="20"/>
      <w:szCs w:val="20"/>
    </w:rPr>
  </w:style>
  <w:style w:type="paragraph" w:styleId="ListParagraph">
    <w:name w:val="List Paragraph"/>
    <w:basedOn w:val="Normal"/>
    <w:uiPriority w:val="34"/>
    <w:qFormat/>
    <w:rsid w:val="001A5B89"/>
    <w:pPr>
      <w:ind w:left="720"/>
      <w:contextualSpacing/>
    </w:pPr>
  </w:style>
  <w:style w:type="paragraph" w:styleId="BalloonText">
    <w:name w:val="Balloon Text"/>
    <w:basedOn w:val="Normal"/>
    <w:link w:val="BalloonTextChar"/>
    <w:uiPriority w:val="99"/>
    <w:semiHidden/>
    <w:unhideWhenUsed/>
    <w:rsid w:val="001A5B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5B89"/>
    <w:rPr>
      <w:rFonts w:ascii="Lucida Grande" w:eastAsiaTheme="minorHAnsi" w:hAnsi="Lucida Grande" w:cs="Lucida Grande"/>
      <w:sz w:val="18"/>
      <w:szCs w:val="18"/>
    </w:rPr>
  </w:style>
  <w:style w:type="table" w:styleId="TableGrid">
    <w:name w:val="Table Grid"/>
    <w:basedOn w:val="TableNormal"/>
    <w:uiPriority w:val="59"/>
    <w:rsid w:val="00E55A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3838A9"/>
    <w:rPr>
      <w:b/>
      <w:bCs/>
    </w:rPr>
  </w:style>
  <w:style w:type="character" w:customStyle="1" w:styleId="CommentSubjectChar">
    <w:name w:val="Comment Subject Char"/>
    <w:basedOn w:val="CommentTextChar"/>
    <w:link w:val="CommentSubject"/>
    <w:uiPriority w:val="99"/>
    <w:semiHidden/>
    <w:rsid w:val="003838A9"/>
    <w:rPr>
      <w:rFonts w:eastAsiaTheme="min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5B89"/>
    <w:rPr>
      <w:sz w:val="16"/>
      <w:szCs w:val="16"/>
    </w:rPr>
  </w:style>
  <w:style w:type="paragraph" w:styleId="CommentText">
    <w:name w:val="annotation text"/>
    <w:basedOn w:val="Normal"/>
    <w:link w:val="CommentTextChar"/>
    <w:uiPriority w:val="99"/>
    <w:semiHidden/>
    <w:unhideWhenUsed/>
    <w:rsid w:val="001A5B89"/>
    <w:pPr>
      <w:spacing w:line="240" w:lineRule="auto"/>
    </w:pPr>
    <w:rPr>
      <w:sz w:val="20"/>
      <w:szCs w:val="20"/>
    </w:rPr>
  </w:style>
  <w:style w:type="character" w:customStyle="1" w:styleId="CommentTextChar">
    <w:name w:val="Comment Text Char"/>
    <w:basedOn w:val="DefaultParagraphFont"/>
    <w:link w:val="CommentText"/>
    <w:uiPriority w:val="99"/>
    <w:semiHidden/>
    <w:rsid w:val="001A5B89"/>
    <w:rPr>
      <w:rFonts w:eastAsiaTheme="minorHAnsi"/>
      <w:sz w:val="20"/>
      <w:szCs w:val="20"/>
    </w:rPr>
  </w:style>
  <w:style w:type="paragraph" w:styleId="ListParagraph">
    <w:name w:val="List Paragraph"/>
    <w:basedOn w:val="Normal"/>
    <w:uiPriority w:val="34"/>
    <w:qFormat/>
    <w:rsid w:val="001A5B89"/>
    <w:pPr>
      <w:ind w:left="720"/>
      <w:contextualSpacing/>
    </w:pPr>
  </w:style>
  <w:style w:type="paragraph" w:styleId="BalloonText">
    <w:name w:val="Balloon Text"/>
    <w:basedOn w:val="Normal"/>
    <w:link w:val="BalloonTextChar"/>
    <w:uiPriority w:val="99"/>
    <w:semiHidden/>
    <w:unhideWhenUsed/>
    <w:rsid w:val="001A5B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5B89"/>
    <w:rPr>
      <w:rFonts w:ascii="Lucida Grande" w:eastAsiaTheme="minorHAnsi" w:hAnsi="Lucida Grande" w:cs="Lucida Grande"/>
      <w:sz w:val="18"/>
      <w:szCs w:val="18"/>
    </w:rPr>
  </w:style>
  <w:style w:type="table" w:styleId="TableGrid">
    <w:name w:val="Table Grid"/>
    <w:basedOn w:val="TableNormal"/>
    <w:uiPriority w:val="59"/>
    <w:rsid w:val="00E55A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3838A9"/>
    <w:rPr>
      <w:b/>
      <w:bCs/>
    </w:rPr>
  </w:style>
  <w:style w:type="character" w:customStyle="1" w:styleId="CommentSubjectChar">
    <w:name w:val="Comment Subject Char"/>
    <w:basedOn w:val="CommentTextChar"/>
    <w:link w:val="CommentSubject"/>
    <w:uiPriority w:val="99"/>
    <w:semiHidden/>
    <w:rsid w:val="003838A9"/>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820</Words>
  <Characters>4680</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College of Sciences, San Diego State University</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Drahota</dc:creator>
  <cp:lastModifiedBy>Amy Drahota</cp:lastModifiedBy>
  <cp:revision>2</cp:revision>
  <dcterms:created xsi:type="dcterms:W3CDTF">2014-10-15T06:31:00Z</dcterms:created>
  <dcterms:modified xsi:type="dcterms:W3CDTF">2014-10-15T06:31:00Z</dcterms:modified>
</cp:coreProperties>
</file>