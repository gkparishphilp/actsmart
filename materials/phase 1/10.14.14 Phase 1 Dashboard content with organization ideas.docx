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B65E8" w14:textId="504A3402" w:rsidR="00E54B7B" w:rsidRPr="00AC521A" w:rsidRDefault="00E54B7B" w:rsidP="00E54B7B">
      <w:pPr>
        <w:rPr>
          <w:rFonts w:ascii="Arial" w:hAnsi="Arial" w:cs="Arial"/>
          <w:color w:val="6AB046"/>
          <w:sz w:val="32"/>
          <w:szCs w:val="22"/>
          <w:rPrChange w:id="0" w:author="Kelsey Palmer" w:date="2014-10-06T12:10:00Z">
            <w:rPr>
              <w:rFonts w:ascii="Arial" w:hAnsi="Arial" w:cs="Arial"/>
              <w:sz w:val="32"/>
              <w:szCs w:val="22"/>
            </w:rPr>
          </w:rPrChange>
        </w:rPr>
      </w:pPr>
      <w:commentRangeStart w:id="1"/>
      <w:r w:rsidRPr="00AC521A">
        <w:rPr>
          <w:rFonts w:ascii="Arial" w:hAnsi="Arial" w:cs="Arial"/>
          <w:color w:val="6AB046"/>
          <w:sz w:val="32"/>
          <w:szCs w:val="22"/>
          <w:rPrChange w:id="2" w:author="Kelsey Palmer" w:date="2014-10-06T12:10:00Z">
            <w:rPr>
              <w:rFonts w:ascii="Arial" w:hAnsi="Arial" w:cs="Arial"/>
              <w:sz w:val="32"/>
              <w:szCs w:val="22"/>
            </w:rPr>
          </w:rPrChange>
        </w:rPr>
        <w:t>Phase 1: Identify Practice &amp; Delivery Gaps</w:t>
      </w:r>
      <w:commentRangeEnd w:id="1"/>
      <w:r w:rsidRPr="00AC521A">
        <w:rPr>
          <w:rStyle w:val="CommentReference"/>
          <w:rFonts w:ascii="Arial" w:hAnsi="Arial" w:cs="Arial"/>
          <w:color w:val="6AB046"/>
          <w:sz w:val="32"/>
          <w:szCs w:val="22"/>
          <w:rPrChange w:id="3" w:author="Kelsey Palmer" w:date="2014-10-06T12:10:00Z">
            <w:rPr>
              <w:rStyle w:val="CommentReference"/>
              <w:rFonts w:ascii="Arial" w:hAnsi="Arial" w:cs="Arial"/>
              <w:sz w:val="32"/>
              <w:szCs w:val="22"/>
            </w:rPr>
          </w:rPrChange>
        </w:rPr>
        <w:commentReference w:id="1"/>
      </w:r>
    </w:p>
    <w:p w14:paraId="0221375F" w14:textId="047B8897" w:rsidR="00E54B7B" w:rsidRPr="00AC521A" w:rsidRDefault="00E54B7B" w:rsidP="004854F6">
      <w:pPr>
        <w:ind w:left="1440" w:hanging="720"/>
        <w:rPr>
          <w:rFonts w:ascii="Arial" w:hAnsi="Arial" w:cs="Arial"/>
          <w:color w:val="516186"/>
          <w:sz w:val="22"/>
          <w:szCs w:val="22"/>
          <w:rPrChange w:id="4" w:author="Kelsey Palmer" w:date="2014-10-06T12:11:00Z">
            <w:rPr>
              <w:rFonts w:ascii="Arial" w:hAnsi="Arial" w:cs="Arial"/>
              <w:sz w:val="22"/>
              <w:szCs w:val="22"/>
            </w:rPr>
          </w:rPrChange>
        </w:rPr>
      </w:pPr>
      <w:commentRangeStart w:id="5"/>
      <w:r w:rsidRPr="00AC521A">
        <w:rPr>
          <w:rFonts w:ascii="Arial" w:hAnsi="Arial" w:cs="Arial"/>
          <w:color w:val="516186"/>
          <w:sz w:val="22"/>
          <w:szCs w:val="22"/>
          <w:u w:val="single"/>
          <w:rPrChange w:id="6" w:author="Kelsey Palmer" w:date="2014-10-06T12:11:00Z">
            <w:rPr>
              <w:rFonts w:ascii="Arial" w:hAnsi="Arial" w:cs="Arial"/>
              <w:sz w:val="22"/>
              <w:szCs w:val="22"/>
              <w:u w:val="single"/>
            </w:rPr>
          </w:rPrChange>
        </w:rPr>
        <w:t>Goal</w:t>
      </w:r>
      <w:r w:rsidR="004854F6" w:rsidRPr="00AC521A">
        <w:rPr>
          <w:rFonts w:ascii="Arial" w:hAnsi="Arial" w:cs="Arial"/>
          <w:color w:val="516186"/>
          <w:sz w:val="22"/>
          <w:szCs w:val="22"/>
          <w:rPrChange w:id="7" w:author="Kelsey Palmer" w:date="2014-10-06T12:11:00Z">
            <w:rPr>
              <w:rFonts w:ascii="Arial" w:hAnsi="Arial" w:cs="Arial"/>
              <w:sz w:val="22"/>
              <w:szCs w:val="22"/>
            </w:rPr>
          </w:rPrChange>
        </w:rPr>
        <w:t>:</w:t>
      </w:r>
      <w:r w:rsidR="004854F6" w:rsidRPr="00AC521A">
        <w:rPr>
          <w:rFonts w:ascii="Arial" w:hAnsi="Arial" w:cs="Arial"/>
          <w:color w:val="516186"/>
          <w:sz w:val="22"/>
          <w:szCs w:val="22"/>
          <w:rPrChange w:id="8" w:author="Kelsey Palmer" w:date="2014-10-06T12:11:00Z">
            <w:rPr>
              <w:rFonts w:ascii="Arial" w:hAnsi="Arial" w:cs="Arial"/>
              <w:sz w:val="22"/>
              <w:szCs w:val="22"/>
            </w:rPr>
          </w:rPrChange>
        </w:rPr>
        <w:tab/>
      </w:r>
      <w:r w:rsidRPr="00AC521A">
        <w:rPr>
          <w:rFonts w:ascii="Arial" w:hAnsi="Arial" w:cs="Arial"/>
          <w:color w:val="516186"/>
          <w:sz w:val="22"/>
          <w:szCs w:val="22"/>
          <w:rPrChange w:id="9" w:author="Kelsey Palmer" w:date="2014-10-06T12:11:00Z">
            <w:rPr>
              <w:rFonts w:ascii="Arial" w:hAnsi="Arial" w:cs="Arial"/>
              <w:sz w:val="22"/>
              <w:szCs w:val="22"/>
            </w:rPr>
          </w:rPrChange>
        </w:rPr>
        <w:t>Identify your agency’s areas of strength and areas of growth, and determine your agency’s receptivity to implementing a new research-based treatment.</w:t>
      </w:r>
      <w:commentRangeEnd w:id="5"/>
      <w:r w:rsidRPr="00AC521A">
        <w:rPr>
          <w:rStyle w:val="CommentReference"/>
          <w:rFonts w:ascii="Arial" w:hAnsi="Arial" w:cs="Arial"/>
          <w:color w:val="516186"/>
          <w:sz w:val="22"/>
          <w:szCs w:val="22"/>
          <w:rPrChange w:id="10" w:author="Kelsey Palmer" w:date="2014-10-06T12:11:00Z">
            <w:rPr>
              <w:rStyle w:val="CommentReference"/>
              <w:rFonts w:ascii="Arial" w:hAnsi="Arial" w:cs="Arial"/>
              <w:sz w:val="22"/>
              <w:szCs w:val="22"/>
            </w:rPr>
          </w:rPrChange>
        </w:rPr>
        <w:commentReference w:id="5"/>
      </w:r>
    </w:p>
    <w:p w14:paraId="4F55F2EE" w14:textId="77777777" w:rsidR="00E54B7B" w:rsidRPr="00B67E84" w:rsidRDefault="00E54B7B" w:rsidP="00E54B7B">
      <w:pPr>
        <w:rPr>
          <w:rFonts w:ascii="Arial" w:hAnsi="Arial" w:cs="Arial"/>
          <w:sz w:val="22"/>
          <w:szCs w:val="22"/>
        </w:rPr>
      </w:pPr>
    </w:p>
    <w:tbl>
      <w:tblPr>
        <w:tblStyle w:val="TableGrid"/>
        <w:tblW w:w="14598" w:type="dxa"/>
        <w:tblLook w:val="04A0" w:firstRow="1" w:lastRow="0" w:firstColumn="1" w:lastColumn="0" w:noHBand="0" w:noVBand="1"/>
      </w:tblPr>
      <w:tblGrid>
        <w:gridCol w:w="8658"/>
        <w:gridCol w:w="5940"/>
      </w:tblGrid>
      <w:tr w:rsidR="001A790C" w:rsidRPr="00B67E84" w14:paraId="4358AB5E" w14:textId="77777777" w:rsidTr="00E37615">
        <w:tc>
          <w:tcPr>
            <w:tcW w:w="8658" w:type="dxa"/>
          </w:tcPr>
          <w:p w14:paraId="6354537D" w14:textId="77777777" w:rsidR="00E37615" w:rsidRPr="00AC521A" w:rsidRDefault="001A790C" w:rsidP="00E37615">
            <w:pPr>
              <w:rPr>
                <w:rFonts w:ascii="Arial" w:hAnsi="Arial" w:cs="Arial"/>
                <w:color w:val="ED4517"/>
                <w:sz w:val="22"/>
                <w:szCs w:val="22"/>
                <w:rPrChange w:id="11" w:author="Kelsey Palmer" w:date="2014-10-06T12:13:00Z">
                  <w:rPr>
                    <w:rFonts w:ascii="Arial" w:hAnsi="Arial" w:cs="Arial"/>
                    <w:sz w:val="22"/>
                    <w:szCs w:val="22"/>
                  </w:rPr>
                </w:rPrChange>
              </w:rPr>
            </w:pPr>
            <w:r w:rsidRPr="00AC521A">
              <w:rPr>
                <w:rFonts w:ascii="Arial" w:hAnsi="Arial" w:cs="Arial"/>
                <w:color w:val="ED4517"/>
                <w:sz w:val="22"/>
                <w:szCs w:val="22"/>
                <w:rPrChange w:id="12" w:author="Kelsey Palmer" w:date="2014-10-06T12:13:00Z">
                  <w:rPr>
                    <w:rFonts w:ascii="Arial" w:hAnsi="Arial" w:cs="Arial"/>
                    <w:sz w:val="22"/>
                    <w:szCs w:val="22"/>
                  </w:rPr>
                </w:rPrChange>
              </w:rPr>
              <w:t>Phase 1 Progress:</w:t>
            </w:r>
          </w:p>
          <w:p w14:paraId="0A092AC2" w14:textId="72BA0B26" w:rsidR="00E37615" w:rsidRDefault="00E37615" w:rsidP="00E37615">
            <w:pPr>
              <w:pStyle w:val="ListParagraph"/>
              <w:numPr>
                <w:ilvl w:val="0"/>
                <w:numId w:val="13"/>
              </w:numPr>
              <w:rPr>
                <w:rFonts w:ascii="Arial" w:hAnsi="Arial" w:cs="Arial"/>
                <w:sz w:val="22"/>
                <w:szCs w:val="22"/>
              </w:rPr>
            </w:pPr>
            <w:r w:rsidRPr="00E37615">
              <w:rPr>
                <w:rFonts w:ascii="Arial" w:hAnsi="Arial" w:cs="Arial"/>
                <w:sz w:val="22"/>
                <w:szCs w:val="22"/>
              </w:rPr>
              <w:t>S</w:t>
            </w:r>
            <w:r w:rsidR="001A790C" w:rsidRPr="00E37615">
              <w:rPr>
                <w:rFonts w:ascii="Arial" w:hAnsi="Arial" w:cs="Arial"/>
                <w:sz w:val="22"/>
                <w:szCs w:val="22"/>
              </w:rPr>
              <w:t xml:space="preserve">tep 1: </w:t>
            </w:r>
            <w:commentRangeStart w:id="13"/>
            <w:r w:rsidR="001A790C" w:rsidRPr="00E37615">
              <w:rPr>
                <w:rFonts w:ascii="Arial" w:hAnsi="Arial" w:cs="Arial"/>
                <w:sz w:val="22"/>
                <w:szCs w:val="22"/>
              </w:rPr>
              <w:t>Complete the Agency Assessment</w:t>
            </w:r>
            <w:commentRangeEnd w:id="13"/>
            <w:r w:rsidR="00733414">
              <w:rPr>
                <w:rStyle w:val="CommentReference"/>
              </w:rPr>
              <w:commentReference w:id="13"/>
            </w:r>
          </w:p>
          <w:p w14:paraId="0B61AA3D" w14:textId="77777777" w:rsidR="00E37615" w:rsidRPr="00B67E84" w:rsidRDefault="00E37615" w:rsidP="00E37615">
            <w:pPr>
              <w:pStyle w:val="ListParagraph"/>
              <w:numPr>
                <w:ilvl w:val="1"/>
                <w:numId w:val="13"/>
              </w:numPr>
              <w:rPr>
                <w:rFonts w:ascii="Arial" w:hAnsi="Arial" w:cs="Arial"/>
                <w:sz w:val="22"/>
                <w:szCs w:val="22"/>
              </w:rPr>
            </w:pPr>
            <w:r w:rsidRPr="00B67E84">
              <w:rPr>
                <w:rFonts w:ascii="Arial" w:hAnsi="Arial" w:cs="Arial"/>
                <w:sz w:val="22"/>
                <w:szCs w:val="22"/>
              </w:rPr>
              <w:t xml:space="preserve">Determine which </w:t>
            </w:r>
            <w:proofErr w:type="gramStart"/>
            <w:r w:rsidRPr="00B67E84">
              <w:rPr>
                <w:rFonts w:ascii="Arial" w:hAnsi="Arial" w:cs="Arial"/>
                <w:sz w:val="22"/>
                <w:szCs w:val="22"/>
              </w:rPr>
              <w:t>staff are</w:t>
            </w:r>
            <w:proofErr w:type="gramEnd"/>
            <w:r w:rsidRPr="00B67E84">
              <w:rPr>
                <w:rFonts w:ascii="Arial" w:hAnsi="Arial" w:cs="Arial"/>
                <w:sz w:val="22"/>
                <w:szCs w:val="22"/>
              </w:rPr>
              <w:t xml:space="preserve"> eligible to complete the </w:t>
            </w:r>
            <w:r w:rsidRPr="00B67E84">
              <w:rPr>
                <w:rFonts w:ascii="Arial" w:hAnsi="Arial" w:cs="Arial"/>
                <w:i/>
                <w:sz w:val="22"/>
                <w:szCs w:val="22"/>
              </w:rPr>
              <w:t>Agency Assessment</w:t>
            </w:r>
            <w:r w:rsidRPr="00B67E84">
              <w:rPr>
                <w:rFonts w:ascii="Arial" w:hAnsi="Arial" w:cs="Arial"/>
                <w:sz w:val="22"/>
                <w:szCs w:val="22"/>
              </w:rPr>
              <w:t>.</w:t>
            </w:r>
          </w:p>
          <w:p w14:paraId="3CCC9C42" w14:textId="77777777" w:rsidR="00E37615" w:rsidRPr="00B67E84" w:rsidRDefault="00E37615" w:rsidP="00E37615">
            <w:pPr>
              <w:pStyle w:val="ListParagraph"/>
              <w:numPr>
                <w:ilvl w:val="1"/>
                <w:numId w:val="13"/>
              </w:numPr>
              <w:rPr>
                <w:rFonts w:ascii="Arial" w:hAnsi="Arial" w:cs="Arial"/>
                <w:sz w:val="22"/>
                <w:szCs w:val="22"/>
              </w:rPr>
            </w:pPr>
            <w:r w:rsidRPr="00B67E84">
              <w:rPr>
                <w:rFonts w:ascii="Arial" w:hAnsi="Arial" w:cs="Arial"/>
                <w:sz w:val="22"/>
                <w:szCs w:val="22"/>
              </w:rPr>
              <w:t>Provide the ACT SMART facilitator with your staff’s information.</w:t>
            </w:r>
          </w:p>
          <w:p w14:paraId="10936F5D" w14:textId="77777777" w:rsidR="00E37615" w:rsidRPr="00B67E84" w:rsidRDefault="00E37615" w:rsidP="00E37615">
            <w:pPr>
              <w:pStyle w:val="ListParagraph"/>
              <w:numPr>
                <w:ilvl w:val="1"/>
                <w:numId w:val="13"/>
              </w:numPr>
              <w:rPr>
                <w:rFonts w:ascii="Arial" w:hAnsi="Arial" w:cs="Arial"/>
                <w:sz w:val="22"/>
                <w:szCs w:val="22"/>
              </w:rPr>
            </w:pPr>
            <w:r w:rsidRPr="00B67E84">
              <w:rPr>
                <w:rFonts w:ascii="Arial" w:hAnsi="Arial" w:cs="Arial"/>
                <w:sz w:val="22"/>
                <w:szCs w:val="22"/>
              </w:rPr>
              <w:t xml:space="preserve">Encourage your staff to complete the online </w:t>
            </w:r>
            <w:r w:rsidRPr="00B67E84">
              <w:rPr>
                <w:rFonts w:ascii="Arial" w:hAnsi="Arial" w:cs="Arial"/>
                <w:i/>
                <w:sz w:val="22"/>
                <w:szCs w:val="22"/>
              </w:rPr>
              <w:t>Agency Assessment</w:t>
            </w:r>
            <w:r w:rsidRPr="00B67E84">
              <w:rPr>
                <w:rFonts w:ascii="Arial" w:hAnsi="Arial" w:cs="Arial"/>
                <w:sz w:val="22"/>
                <w:szCs w:val="22"/>
              </w:rPr>
              <w:t>.</w:t>
            </w:r>
          </w:p>
          <w:p w14:paraId="414144F1" w14:textId="5B1F384D" w:rsidR="00E37615" w:rsidRPr="00E37615" w:rsidRDefault="00E37615" w:rsidP="00E37615">
            <w:pPr>
              <w:pStyle w:val="ListParagraph"/>
              <w:numPr>
                <w:ilvl w:val="1"/>
                <w:numId w:val="13"/>
              </w:numPr>
              <w:rPr>
                <w:rFonts w:ascii="Arial" w:hAnsi="Arial" w:cs="Arial"/>
                <w:sz w:val="22"/>
                <w:szCs w:val="22"/>
              </w:rPr>
            </w:pPr>
            <w:r w:rsidRPr="00B67E84">
              <w:rPr>
                <w:rFonts w:ascii="Arial" w:hAnsi="Arial" w:cs="Arial"/>
                <w:sz w:val="22"/>
                <w:szCs w:val="22"/>
              </w:rPr>
              <w:t>Optional: Assess Caregiver</w:t>
            </w:r>
            <w:del w:id="14" w:author="Amy Drahota" w:date="2014-10-14T22:56:00Z">
              <w:r w:rsidRPr="00B67E84" w:rsidDel="008F3F3A">
                <w:rPr>
                  <w:rFonts w:ascii="Arial" w:hAnsi="Arial" w:cs="Arial"/>
                  <w:sz w:val="22"/>
                  <w:szCs w:val="22"/>
                </w:rPr>
                <w:delText>/Consumer</w:delText>
              </w:r>
            </w:del>
            <w:r w:rsidRPr="00B67E84">
              <w:rPr>
                <w:rFonts w:ascii="Arial" w:hAnsi="Arial" w:cs="Arial"/>
                <w:sz w:val="22"/>
                <w:szCs w:val="22"/>
              </w:rPr>
              <w:t xml:space="preserve"> Satisfaction</w:t>
            </w:r>
          </w:p>
          <w:p w14:paraId="6E032854" w14:textId="38C2C141" w:rsidR="001A790C" w:rsidRPr="00B67E84" w:rsidRDefault="00FD479D" w:rsidP="00B67E84">
            <w:pPr>
              <w:ind w:left="360"/>
              <w:rPr>
                <w:rFonts w:ascii="Arial" w:hAnsi="Arial" w:cs="Arial"/>
                <w:sz w:val="22"/>
                <w:szCs w:val="22"/>
              </w:rPr>
            </w:pPr>
            <w:commentRangeStart w:id="15"/>
            <w:r w:rsidRPr="00B67E84">
              <w:rPr>
                <w:rFonts w:ascii="Menlo Bold" w:hAnsi="Menlo Bold" w:cs="Menlo Bold"/>
                <w:b/>
                <w:sz w:val="30"/>
                <w:szCs w:val="30"/>
              </w:rPr>
              <w:t>☐</w:t>
            </w:r>
            <w:r w:rsidR="00B67E84">
              <w:rPr>
                <w:rFonts w:ascii="Menlo Bold" w:hAnsi="Menlo Bold" w:cs="Menlo Bold"/>
                <w:sz w:val="22"/>
                <w:szCs w:val="22"/>
              </w:rPr>
              <w:t xml:space="preserve"> </w:t>
            </w:r>
            <w:r w:rsidR="00B67E84">
              <w:rPr>
                <w:rFonts w:ascii="Wingdings" w:hAnsi="Wingdings" w:cs="Menlo Bold"/>
                <w:sz w:val="22"/>
                <w:szCs w:val="22"/>
              </w:rPr>
              <w:t></w:t>
            </w:r>
            <w:r w:rsidRPr="00B67E84">
              <w:rPr>
                <w:rFonts w:ascii="Arial" w:hAnsi="Arial" w:cs="Arial"/>
                <w:sz w:val="22"/>
                <w:szCs w:val="22"/>
              </w:rPr>
              <w:t xml:space="preserve"> </w:t>
            </w:r>
            <w:commentRangeEnd w:id="15"/>
            <w:r w:rsidRPr="00B67E84">
              <w:rPr>
                <w:rStyle w:val="CommentReference"/>
                <w:rFonts w:ascii="Arial" w:hAnsi="Arial" w:cs="Arial"/>
                <w:sz w:val="22"/>
                <w:szCs w:val="22"/>
              </w:rPr>
              <w:commentReference w:id="15"/>
            </w:r>
            <w:r w:rsidR="001A790C" w:rsidRPr="00B67E84">
              <w:rPr>
                <w:rFonts w:ascii="Arial" w:hAnsi="Arial" w:cs="Arial"/>
                <w:sz w:val="22"/>
                <w:szCs w:val="22"/>
              </w:rPr>
              <w:t>Step 2</w:t>
            </w:r>
            <w:commentRangeStart w:id="16"/>
            <w:r w:rsidR="001A790C" w:rsidRPr="00B67E84">
              <w:rPr>
                <w:rFonts w:ascii="Arial" w:hAnsi="Arial" w:cs="Arial"/>
                <w:sz w:val="22"/>
                <w:szCs w:val="22"/>
              </w:rPr>
              <w:t>: Receptivity to New Treatment</w:t>
            </w:r>
            <w:commentRangeEnd w:id="16"/>
            <w:r w:rsidR="00E37615">
              <w:rPr>
                <w:rStyle w:val="CommentReference"/>
              </w:rPr>
              <w:commentReference w:id="16"/>
            </w:r>
          </w:p>
        </w:tc>
        <w:tc>
          <w:tcPr>
            <w:tcW w:w="5940" w:type="dxa"/>
          </w:tcPr>
          <w:p w14:paraId="0A2F1BE0" w14:textId="77777777" w:rsidR="001A790C" w:rsidRPr="00B67E84" w:rsidRDefault="001A790C" w:rsidP="001A790C">
            <w:pPr>
              <w:rPr>
                <w:rFonts w:ascii="Arial" w:hAnsi="Arial" w:cs="Arial"/>
                <w:sz w:val="22"/>
                <w:szCs w:val="22"/>
              </w:rPr>
            </w:pPr>
            <w:r w:rsidRPr="00B67E84">
              <w:rPr>
                <w:rFonts w:ascii="Arial" w:hAnsi="Arial" w:cs="Arial"/>
                <w:sz w:val="22"/>
                <w:szCs w:val="22"/>
              </w:rPr>
              <w:t>What’s next?</w:t>
            </w:r>
          </w:p>
          <w:p w14:paraId="4C4D0F81" w14:textId="77777777" w:rsidR="001A790C" w:rsidRPr="00B67E84" w:rsidRDefault="001A790C" w:rsidP="001A790C">
            <w:pPr>
              <w:pStyle w:val="ListParagraph"/>
              <w:numPr>
                <w:ilvl w:val="0"/>
                <w:numId w:val="6"/>
              </w:numPr>
              <w:rPr>
                <w:rFonts w:ascii="Arial" w:hAnsi="Arial" w:cs="Arial"/>
                <w:sz w:val="22"/>
                <w:szCs w:val="22"/>
              </w:rPr>
            </w:pPr>
            <w:commentRangeStart w:id="17"/>
            <w:r w:rsidRPr="00B67E84">
              <w:rPr>
                <w:rFonts w:ascii="Arial" w:hAnsi="Arial" w:cs="Arial"/>
                <w:sz w:val="22"/>
                <w:szCs w:val="22"/>
              </w:rPr>
              <w:t>XXX</w:t>
            </w:r>
            <w:commentRangeEnd w:id="17"/>
            <w:r w:rsidRPr="00B67E84">
              <w:rPr>
                <w:rStyle w:val="CommentReference"/>
                <w:rFonts w:ascii="Arial" w:hAnsi="Arial" w:cs="Arial"/>
                <w:sz w:val="22"/>
                <w:szCs w:val="22"/>
              </w:rPr>
              <w:commentReference w:id="17"/>
            </w:r>
          </w:p>
        </w:tc>
      </w:tr>
    </w:tbl>
    <w:p w14:paraId="3BB31761" w14:textId="5430F294" w:rsidR="00E54B7B" w:rsidRPr="00B67E84" w:rsidRDefault="00FD479D" w:rsidP="00E54B7B">
      <w:pPr>
        <w:rPr>
          <w:rFonts w:ascii="Arial" w:hAnsi="Arial" w:cs="Arial"/>
          <w:sz w:val="22"/>
          <w:szCs w:val="22"/>
        </w:rPr>
      </w:pPr>
      <w:r w:rsidRPr="00B67E84">
        <w:rPr>
          <w:rFonts w:ascii="Arial" w:hAnsi="Arial" w:cs="Arial"/>
          <w:noProof/>
          <w:sz w:val="22"/>
          <w:szCs w:val="22"/>
        </w:rPr>
        <mc:AlternateContent>
          <mc:Choice Requires="wps">
            <w:drawing>
              <wp:anchor distT="0" distB="0" distL="114300" distR="114300" simplePos="0" relativeHeight="251662336" behindDoc="0" locked="0" layoutInCell="1" allowOverlap="1" wp14:anchorId="3AD5E6C0" wp14:editId="1351B48E">
                <wp:simplePos x="0" y="0"/>
                <wp:positionH relativeFrom="column">
                  <wp:posOffset>5223510</wp:posOffset>
                </wp:positionH>
                <wp:positionV relativeFrom="paragraph">
                  <wp:posOffset>52070</wp:posOffset>
                </wp:positionV>
                <wp:extent cx="3933825" cy="4220845"/>
                <wp:effectExtent l="0" t="0" r="28575" b="20955"/>
                <wp:wrapSquare wrapText="bothSides"/>
                <wp:docPr id="4" name="Text Box 4"/>
                <wp:cNvGraphicFramePr/>
                <a:graphic xmlns:a="http://schemas.openxmlformats.org/drawingml/2006/main">
                  <a:graphicData uri="http://schemas.microsoft.com/office/word/2010/wordprocessingShape">
                    <wps:wsp>
                      <wps:cNvSpPr txBox="1"/>
                      <wps:spPr>
                        <a:xfrm>
                          <a:off x="0" y="0"/>
                          <a:ext cx="3933825" cy="4220845"/>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44921" w14:textId="606F6E15" w:rsidR="008F3F3A" w:rsidRPr="00AC521A" w:rsidRDefault="008F3F3A" w:rsidP="00DF1D1E">
                            <w:pPr>
                              <w:jc w:val="center"/>
                              <w:rPr>
                                <w:rFonts w:ascii="Arial" w:hAnsi="Arial" w:cs="Arial"/>
                                <w:b/>
                                <w:color w:val="ED4517"/>
                                <w:sz w:val="22"/>
                                <w:szCs w:val="22"/>
                                <w:rPrChange w:id="18" w:author="Kelsey Palmer" w:date="2014-10-06T12:13:00Z">
                                  <w:rPr>
                                    <w:rFonts w:ascii="Arial" w:hAnsi="Arial" w:cs="Arial"/>
                                    <w:b/>
                                    <w:sz w:val="22"/>
                                    <w:szCs w:val="22"/>
                                  </w:rPr>
                                </w:rPrChange>
                              </w:rPr>
                            </w:pPr>
                            <w:r w:rsidRPr="00AC521A">
                              <w:rPr>
                                <w:rFonts w:ascii="Arial" w:hAnsi="Arial" w:cs="Arial"/>
                                <w:b/>
                                <w:color w:val="ED4517"/>
                                <w:sz w:val="22"/>
                                <w:szCs w:val="22"/>
                                <w:rPrChange w:id="19" w:author="Kelsey Palmer" w:date="2014-10-06T12:13:00Z">
                                  <w:rPr>
                                    <w:rFonts w:ascii="Arial" w:hAnsi="Arial" w:cs="Arial"/>
                                    <w:b/>
                                    <w:sz w:val="22"/>
                                    <w:szCs w:val="22"/>
                                  </w:rPr>
                                </w:rPrChange>
                              </w:rPr>
                              <w:t>Agency Assessment Outcomes and Recommendations</w:t>
                            </w:r>
                          </w:p>
                          <w:p w14:paraId="2DDEF7CB" w14:textId="77777777" w:rsidR="008F3F3A" w:rsidRPr="00AC521A" w:rsidRDefault="008F3F3A">
                            <w:pPr>
                              <w:rPr>
                                <w:rFonts w:ascii="Arial" w:hAnsi="Arial" w:cs="Arial"/>
                                <w:color w:val="ED4517"/>
                                <w:sz w:val="22"/>
                                <w:szCs w:val="22"/>
                                <w:rPrChange w:id="20" w:author="Kelsey Palmer" w:date="2014-10-06T12:13:00Z">
                                  <w:rPr>
                                    <w:rFonts w:ascii="Arial" w:hAnsi="Arial" w:cs="Arial"/>
                                    <w:sz w:val="22"/>
                                    <w:szCs w:val="22"/>
                                  </w:rPr>
                                </w:rPrChange>
                              </w:rPr>
                            </w:pPr>
                          </w:p>
                          <w:p w14:paraId="7BDE52A5" w14:textId="77777777" w:rsidR="008F3F3A" w:rsidRPr="00B67E84" w:rsidRDefault="008F3F3A">
                            <w:pPr>
                              <w:rPr>
                                <w:rFonts w:ascii="Arial" w:hAnsi="Arial" w:cs="Arial"/>
                                <w:sz w:val="22"/>
                                <w:szCs w:val="22"/>
                              </w:rPr>
                            </w:pPr>
                            <w:r w:rsidRPr="00B67E84">
                              <w:rPr>
                                <w:rFonts w:ascii="Arial" w:hAnsi="Arial" w:cs="Arial"/>
                                <w:sz w:val="22"/>
                                <w:szCs w:val="22"/>
                              </w:rPr>
                              <w:t>Areas of Strength</w:t>
                            </w:r>
                          </w:p>
                          <w:p w14:paraId="1B157BFB" w14:textId="77777777" w:rsidR="008F3F3A" w:rsidRPr="00B67E84" w:rsidRDefault="008F3F3A" w:rsidP="00FD479D">
                            <w:pPr>
                              <w:pStyle w:val="ListParagraph"/>
                              <w:numPr>
                                <w:ilvl w:val="0"/>
                                <w:numId w:val="8"/>
                              </w:numPr>
                              <w:rPr>
                                <w:rFonts w:ascii="Arial" w:hAnsi="Arial" w:cs="Arial"/>
                                <w:sz w:val="22"/>
                                <w:szCs w:val="22"/>
                              </w:rPr>
                            </w:pPr>
                            <w:r w:rsidRPr="00B67E84">
                              <w:rPr>
                                <w:rFonts w:ascii="Arial" w:hAnsi="Arial" w:cs="Arial"/>
                                <w:sz w:val="22"/>
                                <w:szCs w:val="22"/>
                              </w:rPr>
                              <w:t>(Area for my team to insert content)</w:t>
                            </w:r>
                          </w:p>
                          <w:p w14:paraId="2241FF5D" w14:textId="77777777" w:rsidR="008F3F3A" w:rsidRPr="00B67E84" w:rsidRDefault="008F3F3A" w:rsidP="00FD479D">
                            <w:pPr>
                              <w:pStyle w:val="ListParagraph"/>
                              <w:numPr>
                                <w:ilvl w:val="0"/>
                                <w:numId w:val="8"/>
                              </w:numPr>
                              <w:rPr>
                                <w:rFonts w:ascii="Arial" w:hAnsi="Arial" w:cs="Arial"/>
                                <w:sz w:val="22"/>
                                <w:szCs w:val="22"/>
                              </w:rPr>
                            </w:pPr>
                            <w:r w:rsidRPr="00B67E84">
                              <w:rPr>
                                <w:rFonts w:ascii="Arial" w:hAnsi="Arial" w:cs="Arial"/>
                                <w:sz w:val="22"/>
                                <w:szCs w:val="22"/>
                              </w:rPr>
                              <w:t>(Area for my team to insert content)</w:t>
                            </w:r>
                          </w:p>
                          <w:p w14:paraId="58EE4895" w14:textId="77777777" w:rsidR="008F3F3A" w:rsidRPr="00B67E84" w:rsidRDefault="008F3F3A" w:rsidP="00FD479D">
                            <w:pPr>
                              <w:pStyle w:val="ListParagraph"/>
                              <w:numPr>
                                <w:ilvl w:val="0"/>
                                <w:numId w:val="8"/>
                              </w:numPr>
                              <w:rPr>
                                <w:rFonts w:ascii="Arial" w:hAnsi="Arial" w:cs="Arial"/>
                                <w:sz w:val="22"/>
                                <w:szCs w:val="22"/>
                              </w:rPr>
                            </w:pPr>
                            <w:r w:rsidRPr="00B67E84">
                              <w:rPr>
                                <w:rFonts w:ascii="Arial" w:hAnsi="Arial" w:cs="Arial"/>
                                <w:sz w:val="22"/>
                                <w:szCs w:val="22"/>
                              </w:rPr>
                              <w:t>(Area for my team to insert content)</w:t>
                            </w:r>
                          </w:p>
                          <w:p w14:paraId="48636601" w14:textId="77777777" w:rsidR="008F3F3A" w:rsidRPr="00B67E84" w:rsidRDefault="008F3F3A" w:rsidP="00FD479D">
                            <w:pPr>
                              <w:rPr>
                                <w:rFonts w:ascii="Arial" w:hAnsi="Arial" w:cs="Arial"/>
                                <w:sz w:val="22"/>
                                <w:szCs w:val="22"/>
                              </w:rPr>
                            </w:pPr>
                          </w:p>
                          <w:p w14:paraId="284D0117" w14:textId="77777777" w:rsidR="008F3F3A" w:rsidRPr="00B67E84" w:rsidRDefault="008F3F3A" w:rsidP="00FD479D">
                            <w:pPr>
                              <w:rPr>
                                <w:rFonts w:ascii="Arial" w:hAnsi="Arial" w:cs="Arial"/>
                                <w:sz w:val="22"/>
                                <w:szCs w:val="22"/>
                              </w:rPr>
                            </w:pPr>
                            <w:r w:rsidRPr="00B67E84">
                              <w:rPr>
                                <w:rFonts w:ascii="Arial" w:hAnsi="Arial" w:cs="Arial"/>
                                <w:sz w:val="22"/>
                                <w:szCs w:val="22"/>
                              </w:rPr>
                              <w:t>Area for Growth</w:t>
                            </w:r>
                          </w:p>
                          <w:p w14:paraId="2D2FA932" w14:textId="77777777" w:rsidR="008F3F3A" w:rsidRPr="00B67E84" w:rsidRDefault="008F3F3A" w:rsidP="00FD479D">
                            <w:pPr>
                              <w:pStyle w:val="ListParagraph"/>
                              <w:numPr>
                                <w:ilvl w:val="0"/>
                                <w:numId w:val="9"/>
                              </w:numPr>
                              <w:rPr>
                                <w:rFonts w:ascii="Arial" w:hAnsi="Arial" w:cs="Arial"/>
                                <w:sz w:val="22"/>
                                <w:szCs w:val="22"/>
                              </w:rPr>
                            </w:pPr>
                            <w:r w:rsidRPr="00B67E84">
                              <w:rPr>
                                <w:rFonts w:ascii="Arial" w:hAnsi="Arial" w:cs="Arial"/>
                                <w:sz w:val="22"/>
                                <w:szCs w:val="22"/>
                              </w:rPr>
                              <w:t>(Area for my team to insert content)</w:t>
                            </w:r>
                          </w:p>
                          <w:p w14:paraId="187AB4D7" w14:textId="77777777" w:rsidR="008F3F3A" w:rsidRPr="00B67E84" w:rsidRDefault="008F3F3A" w:rsidP="00FD479D">
                            <w:pPr>
                              <w:pStyle w:val="ListParagraph"/>
                              <w:numPr>
                                <w:ilvl w:val="0"/>
                                <w:numId w:val="9"/>
                              </w:numPr>
                              <w:rPr>
                                <w:rFonts w:ascii="Arial" w:hAnsi="Arial" w:cs="Arial"/>
                                <w:sz w:val="22"/>
                                <w:szCs w:val="22"/>
                              </w:rPr>
                            </w:pPr>
                            <w:r w:rsidRPr="00B67E84">
                              <w:rPr>
                                <w:rFonts w:ascii="Arial" w:hAnsi="Arial" w:cs="Arial"/>
                                <w:sz w:val="22"/>
                                <w:szCs w:val="22"/>
                              </w:rPr>
                              <w:t>(Area for my team to insert content)</w:t>
                            </w:r>
                          </w:p>
                          <w:p w14:paraId="36784F22" w14:textId="77777777" w:rsidR="008F3F3A" w:rsidRPr="00B67E84" w:rsidRDefault="008F3F3A" w:rsidP="00FD479D">
                            <w:pPr>
                              <w:pStyle w:val="ListParagraph"/>
                              <w:numPr>
                                <w:ilvl w:val="0"/>
                                <w:numId w:val="9"/>
                              </w:numPr>
                              <w:rPr>
                                <w:rFonts w:ascii="Arial" w:hAnsi="Arial" w:cs="Arial"/>
                                <w:sz w:val="22"/>
                                <w:szCs w:val="22"/>
                              </w:rPr>
                            </w:pPr>
                            <w:r w:rsidRPr="00B67E84">
                              <w:rPr>
                                <w:rFonts w:ascii="Arial" w:hAnsi="Arial" w:cs="Arial"/>
                                <w:sz w:val="22"/>
                                <w:szCs w:val="22"/>
                              </w:rPr>
                              <w:t>(Area for my team to insert content)</w:t>
                            </w:r>
                          </w:p>
                          <w:p w14:paraId="40809994" w14:textId="77777777" w:rsidR="008F3F3A" w:rsidRPr="00B67E84" w:rsidRDefault="008F3F3A" w:rsidP="00FD479D">
                            <w:pPr>
                              <w:rPr>
                                <w:rFonts w:ascii="Arial" w:hAnsi="Arial" w:cs="Arial"/>
                                <w:sz w:val="22"/>
                                <w:szCs w:val="22"/>
                              </w:rPr>
                            </w:pPr>
                          </w:p>
                          <w:p w14:paraId="20908E85" w14:textId="77777777" w:rsidR="008F3F3A" w:rsidRPr="00B67E84" w:rsidRDefault="008F3F3A" w:rsidP="00FD479D">
                            <w:pPr>
                              <w:rPr>
                                <w:rFonts w:ascii="Arial" w:hAnsi="Arial" w:cs="Arial"/>
                                <w:sz w:val="22"/>
                                <w:szCs w:val="22"/>
                              </w:rPr>
                            </w:pPr>
                            <w:r w:rsidRPr="00B67E84">
                              <w:rPr>
                                <w:rFonts w:ascii="Arial" w:hAnsi="Arial" w:cs="Arial"/>
                                <w:sz w:val="22"/>
                                <w:szCs w:val="22"/>
                              </w:rPr>
                              <w:t>Recommendations</w:t>
                            </w:r>
                          </w:p>
                          <w:p w14:paraId="64B8504B" w14:textId="77777777" w:rsidR="008F3F3A" w:rsidRPr="00B67E84" w:rsidRDefault="008F3F3A" w:rsidP="00FD479D">
                            <w:pPr>
                              <w:pStyle w:val="ListParagraph"/>
                              <w:numPr>
                                <w:ilvl w:val="0"/>
                                <w:numId w:val="10"/>
                              </w:numPr>
                              <w:rPr>
                                <w:rFonts w:ascii="Arial" w:hAnsi="Arial" w:cs="Arial"/>
                                <w:sz w:val="22"/>
                                <w:szCs w:val="22"/>
                              </w:rPr>
                            </w:pPr>
                            <w:r w:rsidRPr="00B67E84">
                              <w:rPr>
                                <w:rFonts w:ascii="Arial" w:hAnsi="Arial" w:cs="Arial"/>
                                <w:sz w:val="22"/>
                                <w:szCs w:val="22"/>
                              </w:rPr>
                              <w:t>(Area for my team to insert content)</w:t>
                            </w:r>
                          </w:p>
                          <w:p w14:paraId="0DED2E22" w14:textId="77777777" w:rsidR="008F3F3A" w:rsidRPr="00B67E84" w:rsidRDefault="008F3F3A" w:rsidP="00FD479D">
                            <w:pPr>
                              <w:pStyle w:val="ListParagraph"/>
                              <w:numPr>
                                <w:ilvl w:val="0"/>
                                <w:numId w:val="10"/>
                              </w:numPr>
                              <w:rPr>
                                <w:rFonts w:ascii="Arial" w:hAnsi="Arial" w:cs="Arial"/>
                                <w:sz w:val="22"/>
                                <w:szCs w:val="22"/>
                              </w:rPr>
                            </w:pPr>
                            <w:r w:rsidRPr="00B67E84">
                              <w:rPr>
                                <w:rFonts w:ascii="Arial" w:hAnsi="Arial" w:cs="Arial"/>
                                <w:sz w:val="22"/>
                                <w:szCs w:val="22"/>
                              </w:rPr>
                              <w:t>(Area for my team to insert content)</w:t>
                            </w:r>
                          </w:p>
                          <w:p w14:paraId="567A267E" w14:textId="76BBB45C" w:rsidR="008F3F3A" w:rsidRPr="00E37615" w:rsidRDefault="008F3F3A" w:rsidP="00E37615">
                            <w:pPr>
                              <w:pStyle w:val="ListParagraph"/>
                              <w:numPr>
                                <w:ilvl w:val="0"/>
                                <w:numId w:val="10"/>
                              </w:numPr>
                              <w:rPr>
                                <w:rFonts w:ascii="Arial" w:hAnsi="Arial" w:cs="Arial"/>
                                <w:sz w:val="22"/>
                                <w:szCs w:val="22"/>
                              </w:rPr>
                            </w:pPr>
                            <w:r w:rsidRPr="00B67E84">
                              <w:rPr>
                                <w:rFonts w:ascii="Arial" w:hAnsi="Arial" w:cs="Arial"/>
                                <w:sz w:val="22"/>
                                <w:szCs w:val="22"/>
                              </w:rPr>
                              <w:t>(Area for my team to insert content)</w:t>
                            </w:r>
                          </w:p>
                          <w:p w14:paraId="3F5FA34D" w14:textId="77777777" w:rsidR="008F3F3A" w:rsidRDefault="008F3F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11.3pt;margin-top:4.1pt;width:309.75pt;height:332.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" filled="f" strokecolor="#4f81bd">
                <v:textbox>
                  <w:txbxContent>
                    <w:p w14:paraId="28C44921" w14:textId="606F6E15" w:rsidR="00DF1D1E" w:rsidRPr="00AC521A" w:rsidRDefault="00DF1D1E" w:rsidP="00DF1D1E">
                      <w:pPr>
                        <w:jc w:val="center"/>
                        <w:rPr>
                          <w:rFonts w:ascii="Arial" w:hAnsi="Arial" w:cs="Arial"/>
                          <w:b/>
                          <w:color w:val="ED4517"/>
                          <w:sz w:val="22"/>
                          <w:szCs w:val="22"/>
                          <w:rPrChange w:id="21" w:author="Kelsey Palmer" w:date="2014-10-06T12:13:00Z">
                            <w:rPr>
                              <w:rFonts w:ascii="Arial" w:hAnsi="Arial" w:cs="Arial"/>
                              <w:b/>
                              <w:sz w:val="22"/>
                              <w:szCs w:val="22"/>
                            </w:rPr>
                          </w:rPrChange>
                        </w:rPr>
                      </w:pPr>
                      <w:r w:rsidRPr="00AC521A">
                        <w:rPr>
                          <w:rFonts w:ascii="Arial" w:hAnsi="Arial" w:cs="Arial"/>
                          <w:b/>
                          <w:color w:val="ED4517"/>
                          <w:sz w:val="22"/>
                          <w:szCs w:val="22"/>
                          <w:rPrChange w:id="22" w:author="Kelsey Palmer" w:date="2014-10-06T12:13:00Z">
                            <w:rPr>
                              <w:rFonts w:ascii="Arial" w:hAnsi="Arial" w:cs="Arial"/>
                              <w:b/>
                              <w:sz w:val="22"/>
                              <w:szCs w:val="22"/>
                            </w:rPr>
                          </w:rPrChange>
                        </w:rPr>
                        <w:t>Agency Assessment Outcomes and Recommendations</w:t>
                      </w:r>
                    </w:p>
                    <w:p w14:paraId="2DDEF7CB" w14:textId="77777777" w:rsidR="00DF1D1E" w:rsidRPr="00AC521A" w:rsidRDefault="00DF1D1E">
                      <w:pPr>
                        <w:rPr>
                          <w:rFonts w:ascii="Arial" w:hAnsi="Arial" w:cs="Arial"/>
                          <w:color w:val="ED4517"/>
                          <w:sz w:val="22"/>
                          <w:szCs w:val="22"/>
                          <w:rPrChange w:id="23" w:author="Kelsey Palmer" w:date="2014-10-06T12:13:00Z">
                            <w:rPr>
                              <w:rFonts w:ascii="Arial" w:hAnsi="Arial" w:cs="Arial"/>
                              <w:sz w:val="22"/>
                              <w:szCs w:val="22"/>
                            </w:rPr>
                          </w:rPrChange>
                        </w:rPr>
                      </w:pPr>
                    </w:p>
                    <w:p w14:paraId="7BDE52A5" w14:textId="77777777" w:rsidR="00FD479D" w:rsidRPr="00B67E84" w:rsidRDefault="00FD479D">
                      <w:pPr>
                        <w:rPr>
                          <w:rFonts w:ascii="Arial" w:hAnsi="Arial" w:cs="Arial"/>
                          <w:sz w:val="22"/>
                          <w:szCs w:val="22"/>
                        </w:rPr>
                      </w:pPr>
                      <w:r w:rsidRPr="00B67E84">
                        <w:rPr>
                          <w:rFonts w:ascii="Arial" w:hAnsi="Arial" w:cs="Arial"/>
                          <w:sz w:val="22"/>
                          <w:szCs w:val="22"/>
                        </w:rPr>
                        <w:t>Areas of Strength</w:t>
                      </w:r>
                    </w:p>
                    <w:p w14:paraId="1B157BFB" w14:textId="77777777" w:rsidR="00FD479D" w:rsidRPr="00B67E84" w:rsidRDefault="00FD479D" w:rsidP="00FD479D">
                      <w:pPr>
                        <w:pStyle w:val="ListParagraph"/>
                        <w:numPr>
                          <w:ilvl w:val="0"/>
                          <w:numId w:val="8"/>
                        </w:numPr>
                        <w:rPr>
                          <w:rFonts w:ascii="Arial" w:hAnsi="Arial" w:cs="Arial"/>
                          <w:sz w:val="22"/>
                          <w:szCs w:val="22"/>
                        </w:rPr>
                      </w:pPr>
                      <w:r w:rsidRPr="00B67E84">
                        <w:rPr>
                          <w:rFonts w:ascii="Arial" w:hAnsi="Arial" w:cs="Arial"/>
                          <w:sz w:val="22"/>
                          <w:szCs w:val="22"/>
                        </w:rPr>
                        <w:t>(Area for my team to insert content)</w:t>
                      </w:r>
                    </w:p>
                    <w:p w14:paraId="2241FF5D" w14:textId="77777777" w:rsidR="00FD479D" w:rsidRPr="00B67E84" w:rsidRDefault="00FD479D" w:rsidP="00FD479D">
                      <w:pPr>
                        <w:pStyle w:val="ListParagraph"/>
                        <w:numPr>
                          <w:ilvl w:val="0"/>
                          <w:numId w:val="8"/>
                        </w:numPr>
                        <w:rPr>
                          <w:rFonts w:ascii="Arial" w:hAnsi="Arial" w:cs="Arial"/>
                          <w:sz w:val="22"/>
                          <w:szCs w:val="22"/>
                        </w:rPr>
                      </w:pPr>
                      <w:r w:rsidRPr="00B67E84">
                        <w:rPr>
                          <w:rFonts w:ascii="Arial" w:hAnsi="Arial" w:cs="Arial"/>
                          <w:sz w:val="22"/>
                          <w:szCs w:val="22"/>
                        </w:rPr>
                        <w:t>(Area for my team to insert content)</w:t>
                      </w:r>
                    </w:p>
                    <w:p w14:paraId="58EE4895" w14:textId="77777777" w:rsidR="00FD479D" w:rsidRPr="00B67E84" w:rsidRDefault="00FD479D" w:rsidP="00FD479D">
                      <w:pPr>
                        <w:pStyle w:val="ListParagraph"/>
                        <w:numPr>
                          <w:ilvl w:val="0"/>
                          <w:numId w:val="8"/>
                        </w:numPr>
                        <w:rPr>
                          <w:rFonts w:ascii="Arial" w:hAnsi="Arial" w:cs="Arial"/>
                          <w:sz w:val="22"/>
                          <w:szCs w:val="22"/>
                        </w:rPr>
                      </w:pPr>
                      <w:r w:rsidRPr="00B67E84">
                        <w:rPr>
                          <w:rFonts w:ascii="Arial" w:hAnsi="Arial" w:cs="Arial"/>
                          <w:sz w:val="22"/>
                          <w:szCs w:val="22"/>
                        </w:rPr>
                        <w:t>(Area for my team to insert content)</w:t>
                      </w:r>
                    </w:p>
                    <w:p w14:paraId="48636601" w14:textId="77777777" w:rsidR="00FD479D" w:rsidRPr="00B67E84" w:rsidRDefault="00FD479D" w:rsidP="00FD479D">
                      <w:pPr>
                        <w:rPr>
                          <w:rFonts w:ascii="Arial" w:hAnsi="Arial" w:cs="Arial"/>
                          <w:sz w:val="22"/>
                          <w:szCs w:val="22"/>
                        </w:rPr>
                      </w:pPr>
                    </w:p>
                    <w:p w14:paraId="284D0117" w14:textId="77777777" w:rsidR="00FD479D" w:rsidRPr="00B67E84" w:rsidRDefault="00FD479D" w:rsidP="00FD479D">
                      <w:pPr>
                        <w:rPr>
                          <w:rFonts w:ascii="Arial" w:hAnsi="Arial" w:cs="Arial"/>
                          <w:sz w:val="22"/>
                          <w:szCs w:val="22"/>
                        </w:rPr>
                      </w:pPr>
                      <w:r w:rsidRPr="00B67E84">
                        <w:rPr>
                          <w:rFonts w:ascii="Arial" w:hAnsi="Arial" w:cs="Arial"/>
                          <w:sz w:val="22"/>
                          <w:szCs w:val="22"/>
                        </w:rPr>
                        <w:t>Area for Growth</w:t>
                      </w:r>
                    </w:p>
                    <w:p w14:paraId="2D2FA932" w14:textId="77777777" w:rsidR="00FD479D" w:rsidRPr="00B67E84" w:rsidRDefault="00FD479D" w:rsidP="00FD479D">
                      <w:pPr>
                        <w:pStyle w:val="ListParagraph"/>
                        <w:numPr>
                          <w:ilvl w:val="0"/>
                          <w:numId w:val="9"/>
                        </w:numPr>
                        <w:rPr>
                          <w:rFonts w:ascii="Arial" w:hAnsi="Arial" w:cs="Arial"/>
                          <w:sz w:val="22"/>
                          <w:szCs w:val="22"/>
                        </w:rPr>
                      </w:pPr>
                      <w:r w:rsidRPr="00B67E84">
                        <w:rPr>
                          <w:rFonts w:ascii="Arial" w:hAnsi="Arial" w:cs="Arial"/>
                          <w:sz w:val="22"/>
                          <w:szCs w:val="22"/>
                        </w:rPr>
                        <w:t>(Area for my team to insert content)</w:t>
                      </w:r>
                    </w:p>
                    <w:p w14:paraId="187AB4D7" w14:textId="77777777" w:rsidR="00FD479D" w:rsidRPr="00B67E84" w:rsidRDefault="00FD479D" w:rsidP="00FD479D">
                      <w:pPr>
                        <w:pStyle w:val="ListParagraph"/>
                        <w:numPr>
                          <w:ilvl w:val="0"/>
                          <w:numId w:val="9"/>
                        </w:numPr>
                        <w:rPr>
                          <w:rFonts w:ascii="Arial" w:hAnsi="Arial" w:cs="Arial"/>
                          <w:sz w:val="22"/>
                          <w:szCs w:val="22"/>
                        </w:rPr>
                      </w:pPr>
                      <w:r w:rsidRPr="00B67E84">
                        <w:rPr>
                          <w:rFonts w:ascii="Arial" w:hAnsi="Arial" w:cs="Arial"/>
                          <w:sz w:val="22"/>
                          <w:szCs w:val="22"/>
                        </w:rPr>
                        <w:t>(Area for my team to insert content)</w:t>
                      </w:r>
                    </w:p>
                    <w:p w14:paraId="36784F22" w14:textId="77777777" w:rsidR="00FD479D" w:rsidRPr="00B67E84" w:rsidRDefault="00FD479D" w:rsidP="00FD479D">
                      <w:pPr>
                        <w:pStyle w:val="ListParagraph"/>
                        <w:numPr>
                          <w:ilvl w:val="0"/>
                          <w:numId w:val="9"/>
                        </w:numPr>
                        <w:rPr>
                          <w:rFonts w:ascii="Arial" w:hAnsi="Arial" w:cs="Arial"/>
                          <w:sz w:val="22"/>
                          <w:szCs w:val="22"/>
                        </w:rPr>
                      </w:pPr>
                      <w:r w:rsidRPr="00B67E84">
                        <w:rPr>
                          <w:rFonts w:ascii="Arial" w:hAnsi="Arial" w:cs="Arial"/>
                          <w:sz w:val="22"/>
                          <w:szCs w:val="22"/>
                        </w:rPr>
                        <w:t>(Area for my team to insert content)</w:t>
                      </w:r>
                    </w:p>
                    <w:p w14:paraId="40809994" w14:textId="77777777" w:rsidR="00FD479D" w:rsidRPr="00B67E84" w:rsidRDefault="00FD479D" w:rsidP="00FD479D">
                      <w:pPr>
                        <w:rPr>
                          <w:rFonts w:ascii="Arial" w:hAnsi="Arial" w:cs="Arial"/>
                          <w:sz w:val="22"/>
                          <w:szCs w:val="22"/>
                        </w:rPr>
                      </w:pPr>
                    </w:p>
                    <w:p w14:paraId="20908E85" w14:textId="77777777" w:rsidR="00FD479D" w:rsidRPr="00B67E84" w:rsidRDefault="00FD479D" w:rsidP="00FD479D">
                      <w:pPr>
                        <w:rPr>
                          <w:rFonts w:ascii="Arial" w:hAnsi="Arial" w:cs="Arial"/>
                          <w:sz w:val="22"/>
                          <w:szCs w:val="22"/>
                        </w:rPr>
                      </w:pPr>
                      <w:r w:rsidRPr="00B67E84">
                        <w:rPr>
                          <w:rFonts w:ascii="Arial" w:hAnsi="Arial" w:cs="Arial"/>
                          <w:sz w:val="22"/>
                          <w:szCs w:val="22"/>
                        </w:rPr>
                        <w:t>Recommendations</w:t>
                      </w:r>
                    </w:p>
                    <w:p w14:paraId="64B8504B" w14:textId="77777777" w:rsidR="00FD479D" w:rsidRPr="00B67E84" w:rsidRDefault="00FD479D" w:rsidP="00FD479D">
                      <w:pPr>
                        <w:pStyle w:val="ListParagraph"/>
                        <w:numPr>
                          <w:ilvl w:val="0"/>
                          <w:numId w:val="10"/>
                        </w:numPr>
                        <w:rPr>
                          <w:rFonts w:ascii="Arial" w:hAnsi="Arial" w:cs="Arial"/>
                          <w:sz w:val="22"/>
                          <w:szCs w:val="22"/>
                        </w:rPr>
                      </w:pPr>
                      <w:r w:rsidRPr="00B67E84">
                        <w:rPr>
                          <w:rFonts w:ascii="Arial" w:hAnsi="Arial" w:cs="Arial"/>
                          <w:sz w:val="22"/>
                          <w:szCs w:val="22"/>
                        </w:rPr>
                        <w:t>(Area for my team to insert content)</w:t>
                      </w:r>
                    </w:p>
                    <w:p w14:paraId="0DED2E22" w14:textId="77777777" w:rsidR="00FD479D" w:rsidRPr="00B67E84" w:rsidRDefault="00FD479D" w:rsidP="00FD479D">
                      <w:pPr>
                        <w:pStyle w:val="ListParagraph"/>
                        <w:numPr>
                          <w:ilvl w:val="0"/>
                          <w:numId w:val="10"/>
                        </w:numPr>
                        <w:rPr>
                          <w:rFonts w:ascii="Arial" w:hAnsi="Arial" w:cs="Arial"/>
                          <w:sz w:val="22"/>
                          <w:szCs w:val="22"/>
                        </w:rPr>
                      </w:pPr>
                      <w:r w:rsidRPr="00B67E84">
                        <w:rPr>
                          <w:rFonts w:ascii="Arial" w:hAnsi="Arial" w:cs="Arial"/>
                          <w:sz w:val="22"/>
                          <w:szCs w:val="22"/>
                        </w:rPr>
                        <w:t>(Area for my team to insert content)</w:t>
                      </w:r>
                    </w:p>
                    <w:p w14:paraId="567A267E" w14:textId="76BBB45C" w:rsidR="00FD479D" w:rsidRPr="00E37615" w:rsidRDefault="00FD479D" w:rsidP="00E37615">
                      <w:pPr>
                        <w:pStyle w:val="ListParagraph"/>
                        <w:numPr>
                          <w:ilvl w:val="0"/>
                          <w:numId w:val="10"/>
                        </w:numPr>
                        <w:rPr>
                          <w:rFonts w:ascii="Arial" w:hAnsi="Arial" w:cs="Arial"/>
                          <w:sz w:val="22"/>
                          <w:szCs w:val="22"/>
                        </w:rPr>
                      </w:pPr>
                      <w:r w:rsidRPr="00B67E84">
                        <w:rPr>
                          <w:rFonts w:ascii="Arial" w:hAnsi="Arial" w:cs="Arial"/>
                          <w:sz w:val="22"/>
                          <w:szCs w:val="22"/>
                        </w:rPr>
                        <w:t>(Area for my team to insert content)</w:t>
                      </w:r>
                    </w:p>
                    <w:p w14:paraId="3F5FA34D" w14:textId="77777777" w:rsidR="00851BC4" w:rsidRDefault="00851BC4"/>
                  </w:txbxContent>
                </v:textbox>
                <w10:wrap type="square"/>
              </v:shape>
            </w:pict>
          </mc:Fallback>
        </mc:AlternateContent>
      </w:r>
      <w:r w:rsidRPr="00B67E84">
        <w:rPr>
          <w:rFonts w:ascii="Arial" w:hAnsi="Arial" w:cs="Arial"/>
          <w:noProof/>
          <w:sz w:val="22"/>
          <w:szCs w:val="22"/>
        </w:rPr>
        <mc:AlternateContent>
          <mc:Choice Requires="wps">
            <w:drawing>
              <wp:anchor distT="0" distB="0" distL="114300" distR="114300" simplePos="0" relativeHeight="251661312" behindDoc="0" locked="0" layoutInCell="1" allowOverlap="1" wp14:anchorId="5B9C228C" wp14:editId="7AE7E108">
                <wp:simplePos x="0" y="0"/>
                <wp:positionH relativeFrom="column">
                  <wp:posOffset>87630</wp:posOffset>
                </wp:positionH>
                <wp:positionV relativeFrom="paragraph">
                  <wp:posOffset>49530</wp:posOffset>
                </wp:positionV>
                <wp:extent cx="5100320" cy="3368040"/>
                <wp:effectExtent l="0" t="0" r="30480" b="35560"/>
                <wp:wrapSquare wrapText="bothSides"/>
                <wp:docPr id="2" name="Text Box 2"/>
                <wp:cNvGraphicFramePr/>
                <a:graphic xmlns:a="http://schemas.openxmlformats.org/drawingml/2006/main">
                  <a:graphicData uri="http://schemas.microsoft.com/office/word/2010/wordprocessingShape">
                    <wps:wsp>
                      <wps:cNvSpPr txBox="1"/>
                      <wps:spPr>
                        <a:xfrm>
                          <a:off x="0" y="0"/>
                          <a:ext cx="5100320" cy="336804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8CBFAB" w14:textId="2057D91F" w:rsidR="008F3F3A" w:rsidRPr="00AC521A" w:rsidRDefault="008F3F3A" w:rsidP="00E54B7B">
                            <w:pPr>
                              <w:rPr>
                                <w:rFonts w:ascii="Arial" w:hAnsi="Arial" w:cs="Arial"/>
                                <w:i/>
                                <w:color w:val="ED4517"/>
                                <w:sz w:val="22"/>
                                <w:szCs w:val="22"/>
                                <w:rPrChange w:id="21" w:author="Kelsey Palmer" w:date="2014-10-06T12:12:00Z">
                                  <w:rPr>
                                    <w:rFonts w:ascii="Arial" w:hAnsi="Arial" w:cs="Arial"/>
                                    <w:i/>
                                    <w:sz w:val="22"/>
                                    <w:szCs w:val="22"/>
                                  </w:rPr>
                                </w:rPrChange>
                              </w:rPr>
                            </w:pPr>
                            <w:r w:rsidRPr="00AC521A">
                              <w:rPr>
                                <w:rFonts w:ascii="Arial" w:hAnsi="Arial" w:cs="Arial"/>
                                <w:i/>
                                <w:color w:val="ED4517"/>
                                <w:sz w:val="22"/>
                                <w:szCs w:val="22"/>
                                <w:rPrChange w:id="22" w:author="Kelsey Palmer" w:date="2014-10-06T12:12:00Z">
                                  <w:rPr>
                                    <w:rFonts w:ascii="Arial" w:hAnsi="Arial" w:cs="Arial"/>
                                    <w:i/>
                                    <w:sz w:val="22"/>
                                    <w:szCs w:val="22"/>
                                  </w:rPr>
                                </w:rPrChange>
                              </w:rPr>
                              <w:t>General Description</w:t>
                            </w:r>
                          </w:p>
                          <w:p w14:paraId="36A1DF35" w14:textId="77777777" w:rsidR="008F3F3A" w:rsidRPr="00B67E84" w:rsidRDefault="008F3F3A" w:rsidP="00E54B7B">
                            <w:pPr>
                              <w:rPr>
                                <w:rFonts w:ascii="Arial" w:hAnsi="Arial" w:cs="Arial"/>
                                <w:i/>
                                <w:sz w:val="22"/>
                                <w:szCs w:val="22"/>
                              </w:rPr>
                            </w:pPr>
                          </w:p>
                          <w:p w14:paraId="156BCB2D" w14:textId="77777777" w:rsidR="008F3F3A" w:rsidRDefault="008F3F3A" w:rsidP="00E54B7B">
                            <w:pPr>
                              <w:rPr>
                                <w:ins w:id="23" w:author="Amy Drahota" w:date="2014-10-14T22:55:00Z"/>
                                <w:rFonts w:ascii="Arial" w:hAnsi="Arial" w:cs="Arial"/>
                                <w:sz w:val="22"/>
                                <w:szCs w:val="22"/>
                              </w:rPr>
                            </w:pPr>
                            <w:r w:rsidRPr="00B67E84">
                              <w:rPr>
                                <w:rFonts w:ascii="Arial" w:hAnsi="Arial" w:cs="Arial"/>
                                <w:sz w:val="22"/>
                                <w:szCs w:val="22"/>
                              </w:rPr>
                              <w:t xml:space="preserve">The </w:t>
                            </w:r>
                            <w:del w:id="24" w:author="Amy Drahota" w:date="2014-10-14T22:55:00Z">
                              <w:r w:rsidRPr="00B67E84" w:rsidDel="00343663">
                                <w:rPr>
                                  <w:rFonts w:ascii="Arial" w:hAnsi="Arial" w:cs="Arial"/>
                                  <w:sz w:val="22"/>
                                  <w:szCs w:val="22"/>
                                </w:rPr>
                                <w:delText xml:space="preserve">first </w:delText>
                              </w:r>
                            </w:del>
                            <w:r w:rsidRPr="00B67E84">
                              <w:rPr>
                                <w:rFonts w:ascii="Arial" w:hAnsi="Arial" w:cs="Arial"/>
                                <w:sz w:val="22"/>
                                <w:szCs w:val="22"/>
                              </w:rPr>
                              <w:t>goal</w:t>
                            </w:r>
                            <w:ins w:id="25" w:author="Amy Drahota" w:date="2014-10-14T22:55:00Z">
                              <w:r>
                                <w:rPr>
                                  <w:rFonts w:ascii="Arial" w:hAnsi="Arial" w:cs="Arial"/>
                                  <w:sz w:val="22"/>
                                  <w:szCs w:val="22"/>
                                </w:rPr>
                                <w:t>s</w:t>
                              </w:r>
                            </w:ins>
                            <w:r w:rsidRPr="00B67E84">
                              <w:rPr>
                                <w:rFonts w:ascii="Arial" w:hAnsi="Arial" w:cs="Arial"/>
                                <w:sz w:val="22"/>
                                <w:szCs w:val="22"/>
                              </w:rPr>
                              <w:t xml:space="preserve"> of Phase 1</w:t>
                            </w:r>
                            <w:ins w:id="26" w:author="Amy Drahota" w:date="2014-10-14T22:55:00Z">
                              <w:r>
                                <w:rPr>
                                  <w:rFonts w:ascii="Arial" w:hAnsi="Arial" w:cs="Arial"/>
                                  <w:sz w:val="22"/>
                                  <w:szCs w:val="22"/>
                                </w:rPr>
                                <w:t xml:space="preserve"> are to:</w:t>
                              </w:r>
                            </w:ins>
                          </w:p>
                          <w:p w14:paraId="15BCE331" w14:textId="77777777" w:rsidR="008F3F3A" w:rsidRDefault="008F3F3A" w:rsidP="00343663">
                            <w:pPr>
                              <w:pStyle w:val="ListParagraph"/>
                              <w:numPr>
                                <w:ilvl w:val="0"/>
                                <w:numId w:val="14"/>
                              </w:numPr>
                              <w:rPr>
                                <w:ins w:id="27" w:author="Amy Drahota" w:date="2014-10-14T22:56:00Z"/>
                                <w:rFonts w:ascii="Arial" w:hAnsi="Arial" w:cs="Arial"/>
                                <w:sz w:val="22"/>
                                <w:szCs w:val="22"/>
                              </w:rPr>
                              <w:pPrChange w:id="28" w:author="Amy Drahota" w:date="2014-10-14T22:56:00Z">
                                <w:pPr/>
                              </w:pPrChange>
                            </w:pPr>
                            <w:del w:id="29" w:author="Amy Drahota" w:date="2014-10-14T22:56:00Z">
                              <w:r w:rsidRPr="00343663" w:rsidDel="00343663">
                                <w:rPr>
                                  <w:rFonts w:ascii="Arial" w:hAnsi="Arial" w:cs="Arial"/>
                                  <w:sz w:val="22"/>
                                  <w:szCs w:val="22"/>
                                  <w:rPrChange w:id="30" w:author="Amy Drahota" w:date="2014-10-14T22:56:00Z">
                                    <w:rPr/>
                                  </w:rPrChange>
                                </w:rPr>
                                <w:delText xml:space="preserve"> is to i</w:delText>
                              </w:r>
                            </w:del>
                            <w:ins w:id="31" w:author="Amy Drahota" w:date="2014-10-14T22:56:00Z">
                              <w:r>
                                <w:rPr>
                                  <w:rFonts w:ascii="Arial" w:hAnsi="Arial" w:cs="Arial"/>
                                  <w:sz w:val="22"/>
                                  <w:szCs w:val="22"/>
                                </w:rPr>
                                <w:t>I</w:t>
                              </w:r>
                            </w:ins>
                            <w:r w:rsidRPr="00343663">
                              <w:rPr>
                                <w:rFonts w:ascii="Arial" w:hAnsi="Arial" w:cs="Arial"/>
                                <w:sz w:val="22"/>
                                <w:szCs w:val="22"/>
                                <w:rPrChange w:id="32" w:author="Amy Drahota" w:date="2014-10-14T22:56:00Z">
                                  <w:rPr/>
                                </w:rPrChange>
                              </w:rPr>
                              <w:t>dentify areas of strength to build upon, and areas of growth that your agency can address by implementation</w:t>
                            </w:r>
                            <w:r w:rsidRPr="00343663" w:rsidDel="006E232A">
                              <w:rPr>
                                <w:rFonts w:ascii="Arial" w:hAnsi="Arial" w:cs="Arial"/>
                                <w:sz w:val="22"/>
                                <w:szCs w:val="22"/>
                                <w:rPrChange w:id="33" w:author="Amy Drahota" w:date="2014-10-14T22:56:00Z">
                                  <w:rPr/>
                                </w:rPrChange>
                              </w:rPr>
                              <w:t xml:space="preserve"> </w:t>
                            </w:r>
                            <w:r w:rsidRPr="00343663">
                              <w:rPr>
                                <w:rFonts w:ascii="Arial" w:hAnsi="Arial" w:cs="Arial"/>
                                <w:sz w:val="22"/>
                                <w:szCs w:val="22"/>
                                <w:rPrChange w:id="34" w:author="Amy Drahota" w:date="2014-10-14T22:56:00Z">
                                  <w:rPr/>
                                </w:rPrChange>
                              </w:rPr>
                              <w:t xml:space="preserve">a new research-based treatment. </w:t>
                            </w:r>
                            <w:del w:id="35" w:author="Amy Drahota" w:date="2014-10-14T22:56:00Z">
                              <w:r w:rsidRPr="00343663" w:rsidDel="00343663">
                                <w:rPr>
                                  <w:rFonts w:ascii="Arial" w:hAnsi="Arial" w:cs="Arial"/>
                                  <w:sz w:val="22"/>
                                  <w:szCs w:val="22"/>
                                  <w:rPrChange w:id="36" w:author="Amy Drahota" w:date="2014-10-14T22:56:00Z">
                                    <w:rPr/>
                                  </w:rPrChange>
                                </w:rPr>
                                <w:delText>The second goal is to d</w:delText>
                              </w:r>
                            </w:del>
                          </w:p>
                          <w:p w14:paraId="09BA968C" w14:textId="77777777" w:rsidR="008F3F3A" w:rsidRDefault="008F3F3A" w:rsidP="00343663">
                            <w:pPr>
                              <w:pStyle w:val="ListParagraph"/>
                              <w:numPr>
                                <w:ilvl w:val="0"/>
                                <w:numId w:val="14"/>
                              </w:numPr>
                              <w:rPr>
                                <w:ins w:id="37" w:author="Amy Drahota" w:date="2014-10-14T22:56:00Z"/>
                                <w:rFonts w:ascii="Arial" w:hAnsi="Arial" w:cs="Arial"/>
                                <w:sz w:val="22"/>
                                <w:szCs w:val="22"/>
                              </w:rPr>
                              <w:pPrChange w:id="38" w:author="Amy Drahota" w:date="2014-10-14T22:56:00Z">
                                <w:pPr/>
                              </w:pPrChange>
                            </w:pPr>
                            <w:ins w:id="39" w:author="Amy Drahota" w:date="2014-10-14T22:56:00Z">
                              <w:r>
                                <w:rPr>
                                  <w:rFonts w:ascii="Arial" w:hAnsi="Arial" w:cs="Arial"/>
                                  <w:sz w:val="22"/>
                                  <w:szCs w:val="22"/>
                                </w:rPr>
                                <w:t>D</w:t>
                              </w:r>
                            </w:ins>
                            <w:r w:rsidRPr="00343663">
                              <w:rPr>
                                <w:rFonts w:ascii="Arial" w:hAnsi="Arial" w:cs="Arial"/>
                                <w:sz w:val="22"/>
                                <w:szCs w:val="22"/>
                                <w:rPrChange w:id="40" w:author="Amy Drahota" w:date="2014-10-14T22:56:00Z">
                                  <w:rPr/>
                                </w:rPrChange>
                              </w:rPr>
                              <w:t xml:space="preserve">etermine your agency’s receptivity to implementing a new research-based treatment. </w:t>
                            </w:r>
                          </w:p>
                          <w:p w14:paraId="2C1C64CE" w14:textId="77777777" w:rsidR="008F3F3A" w:rsidRDefault="008F3F3A" w:rsidP="00343663">
                            <w:pPr>
                              <w:rPr>
                                <w:ins w:id="41" w:author="Amy Drahota" w:date="2014-10-14T22:56:00Z"/>
                                <w:rFonts w:ascii="Arial" w:hAnsi="Arial" w:cs="Arial"/>
                                <w:sz w:val="22"/>
                                <w:szCs w:val="22"/>
                              </w:rPr>
                            </w:pPr>
                          </w:p>
                          <w:p w14:paraId="7AFCD728" w14:textId="562E3FD1" w:rsidR="008F3F3A" w:rsidRPr="00343663" w:rsidRDefault="008F3F3A" w:rsidP="00343663">
                            <w:pPr>
                              <w:rPr>
                                <w:rFonts w:ascii="Arial" w:hAnsi="Arial" w:cs="Arial"/>
                                <w:sz w:val="22"/>
                                <w:szCs w:val="22"/>
                                <w:rPrChange w:id="42" w:author="Amy Drahota" w:date="2014-10-14T22:56:00Z">
                                  <w:rPr/>
                                </w:rPrChange>
                              </w:rPr>
                            </w:pPr>
                            <w:r w:rsidRPr="00343663">
                              <w:rPr>
                                <w:rFonts w:ascii="Arial" w:hAnsi="Arial" w:cs="Arial"/>
                                <w:sz w:val="22"/>
                                <w:szCs w:val="22"/>
                                <w:rPrChange w:id="43" w:author="Amy Drahota" w:date="2014-10-14T22:56:00Z">
                                  <w:rPr/>
                                </w:rPrChange>
                              </w:rPr>
                              <w:t xml:space="preserve">Both of these goals are accomplished completing the ACT SMART Agency Assessment. </w:t>
                            </w:r>
                          </w:p>
                          <w:p w14:paraId="50D710BE" w14:textId="77777777" w:rsidR="008F3F3A" w:rsidRPr="00B67E84" w:rsidRDefault="008F3F3A" w:rsidP="00E54B7B">
                            <w:pPr>
                              <w:rPr>
                                <w:rFonts w:ascii="Arial" w:hAnsi="Arial" w:cs="Arial"/>
                                <w:sz w:val="22"/>
                                <w:szCs w:val="22"/>
                              </w:rPr>
                            </w:pPr>
                          </w:p>
                          <w:p w14:paraId="65AA2290" w14:textId="746A39BF" w:rsidR="008F3F3A" w:rsidRPr="00B67E84" w:rsidRDefault="008F3F3A" w:rsidP="00E54B7B">
                            <w:pPr>
                              <w:rPr>
                                <w:rFonts w:ascii="Arial" w:hAnsi="Arial" w:cs="Arial"/>
                                <w:sz w:val="22"/>
                                <w:szCs w:val="22"/>
                              </w:rPr>
                            </w:pPr>
                            <w:r w:rsidRPr="00B67E84">
                              <w:rPr>
                                <w:rFonts w:ascii="Arial" w:hAnsi="Arial" w:cs="Arial"/>
                                <w:sz w:val="22"/>
                                <w:szCs w:val="22"/>
                              </w:rPr>
                              <w:t xml:space="preserve">Agency leaders, supervisors, and direct providers at your agency will be asked to complete the confidential ACT SMART Agency Assessment. An additional option is for </w:t>
                            </w:r>
                            <w:del w:id="44" w:author="Amy Drahota" w:date="2014-10-14T23:15:00Z">
                              <w:r w:rsidRPr="00B67E84" w:rsidDel="00CB7B55">
                                <w:rPr>
                                  <w:rFonts w:ascii="Arial" w:hAnsi="Arial" w:cs="Arial"/>
                                  <w:sz w:val="22"/>
                                  <w:szCs w:val="22"/>
                                </w:rPr>
                                <w:delText xml:space="preserve">each of your agency’s clients or </w:delText>
                              </w:r>
                            </w:del>
                            <w:r w:rsidRPr="00B67E84">
                              <w:rPr>
                                <w:rFonts w:ascii="Arial" w:hAnsi="Arial" w:cs="Arial"/>
                                <w:sz w:val="22"/>
                                <w:szCs w:val="22"/>
                              </w:rPr>
                              <w:t xml:space="preserve">caregivers of clients to complete </w:t>
                            </w:r>
                            <w:del w:id="45" w:author="Amy Drahota" w:date="2014-10-14T23:15:00Z">
                              <w:r w:rsidRPr="00B67E84" w:rsidDel="00CB7B55">
                                <w:rPr>
                                  <w:rFonts w:ascii="Arial" w:hAnsi="Arial" w:cs="Arial"/>
                                  <w:sz w:val="22"/>
                                  <w:szCs w:val="22"/>
                                </w:rPr>
                                <w:delText xml:space="preserve">the </w:delText>
                              </w:r>
                            </w:del>
                            <w:ins w:id="46" w:author="Amy Drahota" w:date="2014-10-14T23:15:00Z">
                              <w:r w:rsidR="00CB7B55">
                                <w:rPr>
                                  <w:rFonts w:ascii="Arial" w:hAnsi="Arial" w:cs="Arial"/>
                                  <w:sz w:val="22"/>
                                  <w:szCs w:val="22"/>
                                </w:rPr>
                                <w:t>a</w:t>
                              </w:r>
                              <w:bookmarkStart w:id="47" w:name="_GoBack"/>
                              <w:bookmarkEnd w:id="47"/>
                              <w:r w:rsidR="00CB7B55" w:rsidRPr="00B67E84">
                                <w:rPr>
                                  <w:rFonts w:ascii="Arial" w:hAnsi="Arial" w:cs="Arial"/>
                                  <w:sz w:val="22"/>
                                  <w:szCs w:val="22"/>
                                </w:rPr>
                                <w:t xml:space="preserve"> </w:t>
                              </w:r>
                            </w:ins>
                            <w:r w:rsidRPr="00B67E84">
                              <w:rPr>
                                <w:rFonts w:ascii="Arial" w:hAnsi="Arial" w:cs="Arial"/>
                                <w:sz w:val="22"/>
                                <w:szCs w:val="22"/>
                              </w:rPr>
                              <w:t>Caregiver</w:t>
                            </w:r>
                            <w:del w:id="48" w:author="Amy Drahota" w:date="2014-10-14T23:15:00Z">
                              <w:r w:rsidRPr="00B67E84" w:rsidDel="00CB7B55">
                                <w:rPr>
                                  <w:rFonts w:ascii="Arial" w:hAnsi="Arial" w:cs="Arial"/>
                                  <w:sz w:val="22"/>
                                  <w:szCs w:val="22"/>
                                </w:rPr>
                                <w:delText>/Consumer</w:delText>
                              </w:r>
                            </w:del>
                            <w:r w:rsidRPr="00B67E84">
                              <w:rPr>
                                <w:rFonts w:ascii="Arial" w:hAnsi="Arial" w:cs="Arial"/>
                                <w:sz w:val="22"/>
                                <w:szCs w:val="22"/>
                              </w:rPr>
                              <w:t xml:space="preserve"> Satisfaction Survey. </w:t>
                            </w:r>
                          </w:p>
                          <w:p w14:paraId="4AFCCA79" w14:textId="77777777" w:rsidR="008F3F3A" w:rsidRPr="00B67E84" w:rsidRDefault="008F3F3A" w:rsidP="00E54B7B">
                            <w:pPr>
                              <w:rPr>
                                <w:rFonts w:ascii="Arial" w:hAnsi="Arial" w:cs="Arial"/>
                                <w:sz w:val="22"/>
                                <w:szCs w:val="22"/>
                              </w:rPr>
                            </w:pPr>
                          </w:p>
                          <w:p w14:paraId="5EF06DD4" w14:textId="77777777" w:rsidR="008F3F3A" w:rsidRPr="00B67E84" w:rsidRDefault="008F3F3A" w:rsidP="00E54B7B">
                            <w:pPr>
                              <w:rPr>
                                <w:sz w:val="22"/>
                                <w:szCs w:val="22"/>
                              </w:rPr>
                            </w:pPr>
                            <w:r w:rsidRPr="00B67E84">
                              <w:rPr>
                                <w:rFonts w:ascii="Arial" w:hAnsi="Arial" w:cs="Arial"/>
                                <w:sz w:val="22"/>
                                <w:szCs w:val="22"/>
                              </w:rPr>
                              <w:t>ACT SMART facilitators will analyze the data and provide specific feedback to your agency including: areas of strength, areas of growth, recommendations for next steps, and guidance about prioritizing agency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6.9pt;margin-top:3.9pt;width:401.6pt;height:26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" filled="f" strokecolor="#4f81bd">
                <v:textbox>
                  <w:txbxContent>
                    <w:p w14:paraId="548CBFAB" w14:textId="2057D91F" w:rsidR="008F3F3A" w:rsidRPr="00AC521A" w:rsidRDefault="008F3F3A" w:rsidP="00E54B7B">
                      <w:pPr>
                        <w:rPr>
                          <w:rFonts w:ascii="Arial" w:hAnsi="Arial" w:cs="Arial"/>
                          <w:i/>
                          <w:color w:val="ED4517"/>
                          <w:sz w:val="22"/>
                          <w:szCs w:val="22"/>
                          <w:rPrChange w:id="49" w:author="Kelsey Palmer" w:date="2014-10-06T12:12:00Z">
                            <w:rPr>
                              <w:rFonts w:ascii="Arial" w:hAnsi="Arial" w:cs="Arial"/>
                              <w:i/>
                              <w:sz w:val="22"/>
                              <w:szCs w:val="22"/>
                            </w:rPr>
                          </w:rPrChange>
                        </w:rPr>
                      </w:pPr>
                      <w:r w:rsidRPr="00AC521A">
                        <w:rPr>
                          <w:rFonts w:ascii="Arial" w:hAnsi="Arial" w:cs="Arial"/>
                          <w:i/>
                          <w:color w:val="ED4517"/>
                          <w:sz w:val="22"/>
                          <w:szCs w:val="22"/>
                          <w:rPrChange w:id="50" w:author="Kelsey Palmer" w:date="2014-10-06T12:12:00Z">
                            <w:rPr>
                              <w:rFonts w:ascii="Arial" w:hAnsi="Arial" w:cs="Arial"/>
                              <w:i/>
                              <w:sz w:val="22"/>
                              <w:szCs w:val="22"/>
                            </w:rPr>
                          </w:rPrChange>
                        </w:rPr>
                        <w:t>General Description</w:t>
                      </w:r>
                    </w:p>
                    <w:p w14:paraId="36A1DF35" w14:textId="77777777" w:rsidR="008F3F3A" w:rsidRPr="00B67E84" w:rsidRDefault="008F3F3A" w:rsidP="00E54B7B">
                      <w:pPr>
                        <w:rPr>
                          <w:rFonts w:ascii="Arial" w:hAnsi="Arial" w:cs="Arial"/>
                          <w:i/>
                          <w:sz w:val="22"/>
                          <w:szCs w:val="22"/>
                        </w:rPr>
                      </w:pPr>
                    </w:p>
                    <w:p w14:paraId="156BCB2D" w14:textId="77777777" w:rsidR="008F3F3A" w:rsidRDefault="008F3F3A" w:rsidP="00E54B7B">
                      <w:pPr>
                        <w:rPr>
                          <w:ins w:id="51" w:author="Amy Drahota" w:date="2014-10-14T22:55:00Z"/>
                          <w:rFonts w:ascii="Arial" w:hAnsi="Arial" w:cs="Arial"/>
                          <w:sz w:val="22"/>
                          <w:szCs w:val="22"/>
                        </w:rPr>
                      </w:pPr>
                      <w:r w:rsidRPr="00B67E84">
                        <w:rPr>
                          <w:rFonts w:ascii="Arial" w:hAnsi="Arial" w:cs="Arial"/>
                          <w:sz w:val="22"/>
                          <w:szCs w:val="22"/>
                        </w:rPr>
                        <w:t xml:space="preserve">The </w:t>
                      </w:r>
                      <w:del w:id="52" w:author="Amy Drahota" w:date="2014-10-14T22:55:00Z">
                        <w:r w:rsidRPr="00B67E84" w:rsidDel="00343663">
                          <w:rPr>
                            <w:rFonts w:ascii="Arial" w:hAnsi="Arial" w:cs="Arial"/>
                            <w:sz w:val="22"/>
                            <w:szCs w:val="22"/>
                          </w:rPr>
                          <w:delText xml:space="preserve">first </w:delText>
                        </w:r>
                      </w:del>
                      <w:r w:rsidRPr="00B67E84">
                        <w:rPr>
                          <w:rFonts w:ascii="Arial" w:hAnsi="Arial" w:cs="Arial"/>
                          <w:sz w:val="22"/>
                          <w:szCs w:val="22"/>
                        </w:rPr>
                        <w:t>goal</w:t>
                      </w:r>
                      <w:ins w:id="53" w:author="Amy Drahota" w:date="2014-10-14T22:55:00Z">
                        <w:r>
                          <w:rPr>
                            <w:rFonts w:ascii="Arial" w:hAnsi="Arial" w:cs="Arial"/>
                            <w:sz w:val="22"/>
                            <w:szCs w:val="22"/>
                          </w:rPr>
                          <w:t>s</w:t>
                        </w:r>
                      </w:ins>
                      <w:r w:rsidRPr="00B67E84">
                        <w:rPr>
                          <w:rFonts w:ascii="Arial" w:hAnsi="Arial" w:cs="Arial"/>
                          <w:sz w:val="22"/>
                          <w:szCs w:val="22"/>
                        </w:rPr>
                        <w:t xml:space="preserve"> of Phase 1</w:t>
                      </w:r>
                      <w:ins w:id="54" w:author="Amy Drahota" w:date="2014-10-14T22:55:00Z">
                        <w:r>
                          <w:rPr>
                            <w:rFonts w:ascii="Arial" w:hAnsi="Arial" w:cs="Arial"/>
                            <w:sz w:val="22"/>
                            <w:szCs w:val="22"/>
                          </w:rPr>
                          <w:t xml:space="preserve"> are to:</w:t>
                        </w:r>
                      </w:ins>
                    </w:p>
                    <w:p w14:paraId="15BCE331" w14:textId="77777777" w:rsidR="008F3F3A" w:rsidRDefault="008F3F3A" w:rsidP="00343663">
                      <w:pPr>
                        <w:pStyle w:val="ListParagraph"/>
                        <w:numPr>
                          <w:ilvl w:val="0"/>
                          <w:numId w:val="14"/>
                        </w:numPr>
                        <w:rPr>
                          <w:ins w:id="55" w:author="Amy Drahota" w:date="2014-10-14T22:56:00Z"/>
                          <w:rFonts w:ascii="Arial" w:hAnsi="Arial" w:cs="Arial"/>
                          <w:sz w:val="22"/>
                          <w:szCs w:val="22"/>
                        </w:rPr>
                        <w:pPrChange w:id="56" w:author="Amy Drahota" w:date="2014-10-14T22:56:00Z">
                          <w:pPr/>
                        </w:pPrChange>
                      </w:pPr>
                      <w:del w:id="57" w:author="Amy Drahota" w:date="2014-10-14T22:56:00Z">
                        <w:r w:rsidRPr="00343663" w:rsidDel="00343663">
                          <w:rPr>
                            <w:rFonts w:ascii="Arial" w:hAnsi="Arial" w:cs="Arial"/>
                            <w:sz w:val="22"/>
                            <w:szCs w:val="22"/>
                            <w:rPrChange w:id="58" w:author="Amy Drahota" w:date="2014-10-14T22:56:00Z">
                              <w:rPr/>
                            </w:rPrChange>
                          </w:rPr>
                          <w:delText xml:space="preserve"> is to i</w:delText>
                        </w:r>
                      </w:del>
                      <w:ins w:id="59" w:author="Amy Drahota" w:date="2014-10-14T22:56:00Z">
                        <w:r>
                          <w:rPr>
                            <w:rFonts w:ascii="Arial" w:hAnsi="Arial" w:cs="Arial"/>
                            <w:sz w:val="22"/>
                            <w:szCs w:val="22"/>
                          </w:rPr>
                          <w:t>I</w:t>
                        </w:r>
                      </w:ins>
                      <w:r w:rsidRPr="00343663">
                        <w:rPr>
                          <w:rFonts w:ascii="Arial" w:hAnsi="Arial" w:cs="Arial"/>
                          <w:sz w:val="22"/>
                          <w:szCs w:val="22"/>
                          <w:rPrChange w:id="60" w:author="Amy Drahota" w:date="2014-10-14T22:56:00Z">
                            <w:rPr/>
                          </w:rPrChange>
                        </w:rPr>
                        <w:t>dentify areas of strength to build upon, and areas of growth that your agency can address by implementation</w:t>
                      </w:r>
                      <w:r w:rsidRPr="00343663" w:rsidDel="006E232A">
                        <w:rPr>
                          <w:rFonts w:ascii="Arial" w:hAnsi="Arial" w:cs="Arial"/>
                          <w:sz w:val="22"/>
                          <w:szCs w:val="22"/>
                          <w:rPrChange w:id="61" w:author="Amy Drahota" w:date="2014-10-14T22:56:00Z">
                            <w:rPr/>
                          </w:rPrChange>
                        </w:rPr>
                        <w:t xml:space="preserve"> </w:t>
                      </w:r>
                      <w:r w:rsidRPr="00343663">
                        <w:rPr>
                          <w:rFonts w:ascii="Arial" w:hAnsi="Arial" w:cs="Arial"/>
                          <w:sz w:val="22"/>
                          <w:szCs w:val="22"/>
                          <w:rPrChange w:id="62" w:author="Amy Drahota" w:date="2014-10-14T22:56:00Z">
                            <w:rPr/>
                          </w:rPrChange>
                        </w:rPr>
                        <w:t xml:space="preserve">a new research-based treatment. </w:t>
                      </w:r>
                      <w:del w:id="63" w:author="Amy Drahota" w:date="2014-10-14T22:56:00Z">
                        <w:r w:rsidRPr="00343663" w:rsidDel="00343663">
                          <w:rPr>
                            <w:rFonts w:ascii="Arial" w:hAnsi="Arial" w:cs="Arial"/>
                            <w:sz w:val="22"/>
                            <w:szCs w:val="22"/>
                            <w:rPrChange w:id="64" w:author="Amy Drahota" w:date="2014-10-14T22:56:00Z">
                              <w:rPr/>
                            </w:rPrChange>
                          </w:rPr>
                          <w:delText>The second goal is to d</w:delText>
                        </w:r>
                      </w:del>
                    </w:p>
                    <w:p w14:paraId="09BA968C" w14:textId="77777777" w:rsidR="008F3F3A" w:rsidRDefault="008F3F3A" w:rsidP="00343663">
                      <w:pPr>
                        <w:pStyle w:val="ListParagraph"/>
                        <w:numPr>
                          <w:ilvl w:val="0"/>
                          <w:numId w:val="14"/>
                        </w:numPr>
                        <w:rPr>
                          <w:ins w:id="65" w:author="Amy Drahota" w:date="2014-10-14T22:56:00Z"/>
                          <w:rFonts w:ascii="Arial" w:hAnsi="Arial" w:cs="Arial"/>
                          <w:sz w:val="22"/>
                          <w:szCs w:val="22"/>
                        </w:rPr>
                        <w:pPrChange w:id="66" w:author="Amy Drahota" w:date="2014-10-14T22:56:00Z">
                          <w:pPr/>
                        </w:pPrChange>
                      </w:pPr>
                      <w:ins w:id="67" w:author="Amy Drahota" w:date="2014-10-14T22:56:00Z">
                        <w:r>
                          <w:rPr>
                            <w:rFonts w:ascii="Arial" w:hAnsi="Arial" w:cs="Arial"/>
                            <w:sz w:val="22"/>
                            <w:szCs w:val="22"/>
                          </w:rPr>
                          <w:t>D</w:t>
                        </w:r>
                      </w:ins>
                      <w:r w:rsidRPr="00343663">
                        <w:rPr>
                          <w:rFonts w:ascii="Arial" w:hAnsi="Arial" w:cs="Arial"/>
                          <w:sz w:val="22"/>
                          <w:szCs w:val="22"/>
                          <w:rPrChange w:id="68" w:author="Amy Drahota" w:date="2014-10-14T22:56:00Z">
                            <w:rPr/>
                          </w:rPrChange>
                        </w:rPr>
                        <w:t xml:space="preserve">etermine your agency’s receptivity to implementing a new research-based treatment. </w:t>
                      </w:r>
                    </w:p>
                    <w:p w14:paraId="2C1C64CE" w14:textId="77777777" w:rsidR="008F3F3A" w:rsidRDefault="008F3F3A" w:rsidP="00343663">
                      <w:pPr>
                        <w:rPr>
                          <w:ins w:id="69" w:author="Amy Drahota" w:date="2014-10-14T22:56:00Z"/>
                          <w:rFonts w:ascii="Arial" w:hAnsi="Arial" w:cs="Arial"/>
                          <w:sz w:val="22"/>
                          <w:szCs w:val="22"/>
                        </w:rPr>
                      </w:pPr>
                    </w:p>
                    <w:p w14:paraId="7AFCD728" w14:textId="562E3FD1" w:rsidR="008F3F3A" w:rsidRPr="00343663" w:rsidRDefault="008F3F3A" w:rsidP="00343663">
                      <w:pPr>
                        <w:rPr>
                          <w:rFonts w:ascii="Arial" w:hAnsi="Arial" w:cs="Arial"/>
                          <w:sz w:val="22"/>
                          <w:szCs w:val="22"/>
                          <w:rPrChange w:id="70" w:author="Amy Drahota" w:date="2014-10-14T22:56:00Z">
                            <w:rPr/>
                          </w:rPrChange>
                        </w:rPr>
                      </w:pPr>
                      <w:r w:rsidRPr="00343663">
                        <w:rPr>
                          <w:rFonts w:ascii="Arial" w:hAnsi="Arial" w:cs="Arial"/>
                          <w:sz w:val="22"/>
                          <w:szCs w:val="22"/>
                          <w:rPrChange w:id="71" w:author="Amy Drahota" w:date="2014-10-14T22:56:00Z">
                            <w:rPr/>
                          </w:rPrChange>
                        </w:rPr>
                        <w:t xml:space="preserve">Both of these goals are accomplished completing the ACT SMART Agency Assessment. </w:t>
                      </w:r>
                    </w:p>
                    <w:p w14:paraId="50D710BE" w14:textId="77777777" w:rsidR="008F3F3A" w:rsidRPr="00B67E84" w:rsidRDefault="008F3F3A" w:rsidP="00E54B7B">
                      <w:pPr>
                        <w:rPr>
                          <w:rFonts w:ascii="Arial" w:hAnsi="Arial" w:cs="Arial"/>
                          <w:sz w:val="22"/>
                          <w:szCs w:val="22"/>
                        </w:rPr>
                      </w:pPr>
                    </w:p>
                    <w:p w14:paraId="65AA2290" w14:textId="746A39BF" w:rsidR="008F3F3A" w:rsidRPr="00B67E84" w:rsidRDefault="008F3F3A" w:rsidP="00E54B7B">
                      <w:pPr>
                        <w:rPr>
                          <w:rFonts w:ascii="Arial" w:hAnsi="Arial" w:cs="Arial"/>
                          <w:sz w:val="22"/>
                          <w:szCs w:val="22"/>
                        </w:rPr>
                      </w:pPr>
                      <w:r w:rsidRPr="00B67E84">
                        <w:rPr>
                          <w:rFonts w:ascii="Arial" w:hAnsi="Arial" w:cs="Arial"/>
                          <w:sz w:val="22"/>
                          <w:szCs w:val="22"/>
                        </w:rPr>
                        <w:t xml:space="preserve">Agency leaders, supervisors, and direct providers at your agency will be asked to complete the confidential ACT SMART Agency Assessment. An additional option is for </w:t>
                      </w:r>
                      <w:del w:id="72" w:author="Amy Drahota" w:date="2014-10-14T23:15:00Z">
                        <w:r w:rsidRPr="00B67E84" w:rsidDel="00CB7B55">
                          <w:rPr>
                            <w:rFonts w:ascii="Arial" w:hAnsi="Arial" w:cs="Arial"/>
                            <w:sz w:val="22"/>
                            <w:szCs w:val="22"/>
                          </w:rPr>
                          <w:delText xml:space="preserve">each of your agency’s clients or </w:delText>
                        </w:r>
                      </w:del>
                      <w:r w:rsidRPr="00B67E84">
                        <w:rPr>
                          <w:rFonts w:ascii="Arial" w:hAnsi="Arial" w:cs="Arial"/>
                          <w:sz w:val="22"/>
                          <w:szCs w:val="22"/>
                        </w:rPr>
                        <w:t xml:space="preserve">caregivers of clients to complete </w:t>
                      </w:r>
                      <w:del w:id="73" w:author="Amy Drahota" w:date="2014-10-14T23:15:00Z">
                        <w:r w:rsidRPr="00B67E84" w:rsidDel="00CB7B55">
                          <w:rPr>
                            <w:rFonts w:ascii="Arial" w:hAnsi="Arial" w:cs="Arial"/>
                            <w:sz w:val="22"/>
                            <w:szCs w:val="22"/>
                          </w:rPr>
                          <w:delText xml:space="preserve">the </w:delText>
                        </w:r>
                      </w:del>
                      <w:ins w:id="74" w:author="Amy Drahota" w:date="2014-10-14T23:15:00Z">
                        <w:r w:rsidR="00CB7B55">
                          <w:rPr>
                            <w:rFonts w:ascii="Arial" w:hAnsi="Arial" w:cs="Arial"/>
                            <w:sz w:val="22"/>
                            <w:szCs w:val="22"/>
                          </w:rPr>
                          <w:t>a</w:t>
                        </w:r>
                        <w:bookmarkStart w:id="75" w:name="_GoBack"/>
                        <w:bookmarkEnd w:id="75"/>
                        <w:r w:rsidR="00CB7B55" w:rsidRPr="00B67E84">
                          <w:rPr>
                            <w:rFonts w:ascii="Arial" w:hAnsi="Arial" w:cs="Arial"/>
                            <w:sz w:val="22"/>
                            <w:szCs w:val="22"/>
                          </w:rPr>
                          <w:t xml:space="preserve"> </w:t>
                        </w:r>
                      </w:ins>
                      <w:r w:rsidRPr="00B67E84">
                        <w:rPr>
                          <w:rFonts w:ascii="Arial" w:hAnsi="Arial" w:cs="Arial"/>
                          <w:sz w:val="22"/>
                          <w:szCs w:val="22"/>
                        </w:rPr>
                        <w:t>Caregiver</w:t>
                      </w:r>
                      <w:del w:id="76" w:author="Amy Drahota" w:date="2014-10-14T23:15:00Z">
                        <w:r w:rsidRPr="00B67E84" w:rsidDel="00CB7B55">
                          <w:rPr>
                            <w:rFonts w:ascii="Arial" w:hAnsi="Arial" w:cs="Arial"/>
                            <w:sz w:val="22"/>
                            <w:szCs w:val="22"/>
                          </w:rPr>
                          <w:delText>/Consumer</w:delText>
                        </w:r>
                      </w:del>
                      <w:r w:rsidRPr="00B67E84">
                        <w:rPr>
                          <w:rFonts w:ascii="Arial" w:hAnsi="Arial" w:cs="Arial"/>
                          <w:sz w:val="22"/>
                          <w:szCs w:val="22"/>
                        </w:rPr>
                        <w:t xml:space="preserve"> Satisfaction Survey. </w:t>
                      </w:r>
                    </w:p>
                    <w:p w14:paraId="4AFCCA79" w14:textId="77777777" w:rsidR="008F3F3A" w:rsidRPr="00B67E84" w:rsidRDefault="008F3F3A" w:rsidP="00E54B7B">
                      <w:pPr>
                        <w:rPr>
                          <w:rFonts w:ascii="Arial" w:hAnsi="Arial" w:cs="Arial"/>
                          <w:sz w:val="22"/>
                          <w:szCs w:val="22"/>
                        </w:rPr>
                      </w:pPr>
                    </w:p>
                    <w:p w14:paraId="5EF06DD4" w14:textId="77777777" w:rsidR="008F3F3A" w:rsidRPr="00B67E84" w:rsidRDefault="008F3F3A" w:rsidP="00E54B7B">
                      <w:pPr>
                        <w:rPr>
                          <w:sz w:val="22"/>
                          <w:szCs w:val="22"/>
                        </w:rPr>
                      </w:pPr>
                      <w:r w:rsidRPr="00B67E84">
                        <w:rPr>
                          <w:rFonts w:ascii="Arial" w:hAnsi="Arial" w:cs="Arial"/>
                          <w:sz w:val="22"/>
                          <w:szCs w:val="22"/>
                        </w:rPr>
                        <w:t>ACT SMART facilitators will analyze the data and provide specific feedback to your agency including: areas of strength, areas of growth, recommendations for next steps, and guidance about prioritizing agency goals.</w:t>
                      </w:r>
                    </w:p>
                  </w:txbxContent>
                </v:textbox>
                <w10:wrap type="square"/>
              </v:shape>
            </w:pict>
          </mc:Fallback>
        </mc:AlternateContent>
      </w:r>
    </w:p>
    <w:tbl>
      <w:tblPr>
        <w:tblStyle w:val="TableGrid"/>
        <w:tblW w:w="0" w:type="auto"/>
        <w:tblLook w:val="04A0" w:firstRow="1" w:lastRow="0" w:firstColumn="1" w:lastColumn="0" w:noHBand="0" w:noVBand="1"/>
      </w:tblPr>
      <w:tblGrid>
        <w:gridCol w:w="8262"/>
      </w:tblGrid>
      <w:tr w:rsidR="00E37615" w14:paraId="36BA2101" w14:textId="77777777" w:rsidTr="00E37615">
        <w:tc>
          <w:tcPr>
            <w:tcW w:w="14616" w:type="dxa"/>
          </w:tcPr>
          <w:p w14:paraId="1D90E4B4" w14:textId="77777777" w:rsidR="00E37615" w:rsidRPr="00AC521A" w:rsidRDefault="00E37615" w:rsidP="00E37615">
            <w:pPr>
              <w:rPr>
                <w:rFonts w:ascii="Arial" w:hAnsi="Arial" w:cs="Arial"/>
                <w:color w:val="ED4517"/>
                <w:sz w:val="22"/>
                <w:szCs w:val="22"/>
                <w:rPrChange w:id="77" w:author="Kelsey Palmer" w:date="2014-10-06T12:13:00Z">
                  <w:rPr>
                    <w:rFonts w:ascii="Arial" w:hAnsi="Arial" w:cs="Arial"/>
                    <w:sz w:val="22"/>
                    <w:szCs w:val="22"/>
                  </w:rPr>
                </w:rPrChange>
              </w:rPr>
            </w:pPr>
          </w:p>
          <w:p w14:paraId="5AA28FDA" w14:textId="0DBCD029" w:rsidR="00E37615" w:rsidRPr="00B67E84" w:rsidRDefault="00E37615" w:rsidP="00E37615">
            <w:pPr>
              <w:rPr>
                <w:rFonts w:ascii="Arial" w:hAnsi="Arial" w:cs="Arial"/>
                <w:sz w:val="22"/>
                <w:szCs w:val="22"/>
              </w:rPr>
            </w:pPr>
            <w:r w:rsidRPr="00AC521A">
              <w:rPr>
                <w:rFonts w:ascii="Arial" w:hAnsi="Arial" w:cs="Arial"/>
                <w:color w:val="ED4517"/>
                <w:sz w:val="22"/>
                <w:szCs w:val="22"/>
                <w:rPrChange w:id="78" w:author="Kelsey Palmer" w:date="2014-10-06T12:13:00Z">
                  <w:rPr>
                    <w:rFonts w:ascii="Arial" w:hAnsi="Arial" w:cs="Arial"/>
                    <w:sz w:val="22"/>
                    <w:szCs w:val="22"/>
                  </w:rPr>
                </w:rPrChange>
              </w:rPr>
              <w:t xml:space="preserve">Receptivity for New Treatment </w:t>
            </w:r>
            <w:r>
              <w:rPr>
                <w:rFonts w:ascii="Arial" w:hAnsi="Arial" w:cs="Arial"/>
                <w:sz w:val="22"/>
                <w:szCs w:val="22"/>
              </w:rPr>
              <w:t>(with space for my team to add content)</w:t>
            </w:r>
          </w:p>
          <w:p w14:paraId="4B7731B1" w14:textId="42BAA79B" w:rsidR="00E37615" w:rsidRDefault="00E37615" w:rsidP="00E37615">
            <w:pPr>
              <w:ind w:right="8190"/>
              <w:rPr>
                <w:rFonts w:ascii="Arial" w:hAnsi="Arial" w:cs="Arial"/>
                <w:sz w:val="22"/>
                <w:szCs w:val="22"/>
              </w:rPr>
            </w:pPr>
          </w:p>
        </w:tc>
      </w:tr>
    </w:tbl>
    <w:p w14:paraId="6094C319" w14:textId="77777777" w:rsidR="00FD479D" w:rsidRPr="00B67E84" w:rsidRDefault="00FD479D" w:rsidP="00FD479D">
      <w:pPr>
        <w:ind w:right="8190"/>
        <w:rPr>
          <w:rFonts w:ascii="Arial" w:hAnsi="Arial" w:cs="Arial"/>
          <w:sz w:val="22"/>
          <w:szCs w:val="22"/>
        </w:rPr>
      </w:pPr>
    </w:p>
    <w:p w14:paraId="460D6E46" w14:textId="77777777" w:rsidR="00E54B7B" w:rsidRPr="00B67E84" w:rsidRDefault="001A790C" w:rsidP="00FD479D">
      <w:pPr>
        <w:ind w:right="8190"/>
        <w:rPr>
          <w:rFonts w:ascii="Arial" w:hAnsi="Arial" w:cs="Arial"/>
          <w:sz w:val="22"/>
          <w:szCs w:val="22"/>
        </w:rPr>
      </w:pPr>
      <w:r w:rsidRPr="00B67E84">
        <w:rPr>
          <w:rFonts w:ascii="Arial" w:hAnsi="Arial" w:cs="Arial"/>
          <w:sz w:val="22"/>
          <w:szCs w:val="22"/>
        </w:rPr>
        <w:t xml:space="preserve"> </w:t>
      </w:r>
      <w:r w:rsidR="006F2B29">
        <w:rPr>
          <w:rStyle w:val="CommentReference"/>
        </w:rPr>
        <w:commentReference w:id="79"/>
      </w:r>
    </w:p>
    <w:sectPr w:rsidR="00E54B7B" w:rsidRPr="00B67E84" w:rsidSect="00E54B7B">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my Drahota" w:date="2014-08-30T08:46:00Z" w:initials="AD">
    <w:p w14:paraId="0D3B5376" w14:textId="77777777" w:rsidR="008F3F3A" w:rsidRDefault="008F3F3A" w:rsidP="00E54B7B">
      <w:pPr>
        <w:pStyle w:val="CommentText"/>
      </w:pPr>
      <w:r>
        <w:rPr>
          <w:rStyle w:val="CommentReference"/>
        </w:rPr>
        <w:annotationRef/>
      </w:r>
      <w:proofErr w:type="spellStart"/>
      <w:r>
        <w:t>Gk</w:t>
      </w:r>
      <w:proofErr w:type="spellEnd"/>
      <w:r>
        <w:t>: This is the title of this dashboard. Perhaps it should go toward the top and to the left (if the ACT SMART logo will be at the right, along with the tabs) or perhaps underneath it.</w:t>
      </w:r>
    </w:p>
  </w:comment>
  <w:comment w:id="5" w:author="Amy Drahota" w:date="2014-08-30T08:46:00Z" w:initials="AD">
    <w:p w14:paraId="37FD884B" w14:textId="77777777" w:rsidR="008F3F3A" w:rsidRDefault="008F3F3A" w:rsidP="00E54B7B">
      <w:pPr>
        <w:pStyle w:val="CommentText"/>
      </w:pPr>
      <w:r>
        <w:rPr>
          <w:rStyle w:val="CommentReference"/>
        </w:rPr>
        <w:annotationRef/>
      </w:r>
      <w:r>
        <w:t>I don’t know if this should be in a different dashboard “box” or section than the name of the phase or if it should be within the same “box” or section as the name above. Your guidance would be helpful.</w:t>
      </w:r>
    </w:p>
  </w:comment>
  <w:comment w:id="13" w:author="Amy Drahota" w:date="2014-08-30T09:50:00Z" w:initials="AD">
    <w:p w14:paraId="6F82707B" w14:textId="1A60CF28" w:rsidR="008F3F3A" w:rsidRDefault="008F3F3A">
      <w:pPr>
        <w:pStyle w:val="CommentText"/>
      </w:pPr>
      <w:r>
        <w:rPr>
          <w:rStyle w:val="CommentReference"/>
        </w:rPr>
        <w:annotationRef/>
      </w:r>
      <w:r>
        <w:t xml:space="preserve">Link to: </w:t>
      </w:r>
    </w:p>
    <w:p w14:paraId="1C19871B" w14:textId="60DD451C" w:rsidR="008F3F3A" w:rsidRDefault="008F3F3A">
      <w:pPr>
        <w:pStyle w:val="CommentText"/>
      </w:pPr>
      <w:r>
        <w:t>- Phase 1 Step 1 Specific Instructions</w:t>
      </w:r>
    </w:p>
  </w:comment>
  <w:comment w:id="15" w:author="Amy Drahota" w:date="2014-08-30T09:56:00Z" w:initials="AD">
    <w:p w14:paraId="23199080" w14:textId="194F9442" w:rsidR="008F3F3A" w:rsidRDefault="008F3F3A" w:rsidP="00FD479D">
      <w:pPr>
        <w:pStyle w:val="CommentText"/>
      </w:pPr>
      <w:r>
        <w:rPr>
          <w:rStyle w:val="CommentReference"/>
        </w:rPr>
        <w:annotationRef/>
      </w:r>
      <w:proofErr w:type="spellStart"/>
      <w:r>
        <w:t>Gk</w:t>
      </w:r>
      <w:proofErr w:type="spellEnd"/>
      <w:r>
        <w:t>: Any chance we can have this box be “check marked” by the participants once they’ve completed the task by clicking on the box itself?</w:t>
      </w:r>
    </w:p>
  </w:comment>
  <w:comment w:id="16" w:author="Amy Drahota" w:date="2014-08-30T09:55:00Z" w:initials="AD">
    <w:p w14:paraId="49BDE858" w14:textId="01C7D5FB" w:rsidR="008F3F3A" w:rsidRDefault="008F3F3A">
      <w:pPr>
        <w:pStyle w:val="CommentText"/>
      </w:pPr>
      <w:r>
        <w:rPr>
          <w:rStyle w:val="CommentReference"/>
        </w:rPr>
        <w:annotationRef/>
      </w:r>
      <w:r>
        <w:t>Link to: Phase 1 Step 2 General Description</w:t>
      </w:r>
    </w:p>
  </w:comment>
  <w:comment w:id="17" w:author="Amy Drahota" w:date="2014-08-30T09:33:00Z" w:initials="AD">
    <w:p w14:paraId="26C9477B" w14:textId="77777777" w:rsidR="008F3F3A" w:rsidRDefault="008F3F3A" w:rsidP="001A790C">
      <w:pPr>
        <w:pStyle w:val="CommentText"/>
      </w:pPr>
      <w:r>
        <w:rPr>
          <w:rStyle w:val="CommentReference"/>
        </w:rPr>
        <w:annotationRef/>
      </w:r>
      <w:r>
        <w:t xml:space="preserve">The options here are: </w:t>
      </w:r>
    </w:p>
    <w:p w14:paraId="12C81061" w14:textId="77777777" w:rsidR="008F3F3A" w:rsidRDefault="008F3F3A" w:rsidP="001A790C">
      <w:pPr>
        <w:pStyle w:val="CommentText"/>
      </w:pPr>
      <w:r>
        <w:t>Completed!</w:t>
      </w:r>
    </w:p>
    <w:p w14:paraId="202912C9" w14:textId="77777777" w:rsidR="008F3F3A" w:rsidRDefault="008F3F3A" w:rsidP="001A790C">
      <w:pPr>
        <w:pStyle w:val="CommentText"/>
      </w:pPr>
      <w:r>
        <w:t>Step 1: Agency Assessment</w:t>
      </w:r>
    </w:p>
    <w:p w14:paraId="62C26FAD" w14:textId="77777777" w:rsidR="008F3F3A" w:rsidRDefault="008F3F3A" w:rsidP="001A790C">
      <w:pPr>
        <w:pStyle w:val="CommentText"/>
      </w:pPr>
      <w:r>
        <w:t>Step 2: Receptivity to New Treatment</w:t>
      </w:r>
    </w:p>
  </w:comment>
  <w:comment w:id="79" w:author="Kelsey Palmer" w:date="2014-10-06T12:03:00Z" w:initials="KP">
    <w:p w14:paraId="0FA68470" w14:textId="650A4348" w:rsidR="008F3F3A" w:rsidRDefault="008F3F3A">
      <w:pPr>
        <w:pStyle w:val="CommentText"/>
      </w:pPr>
      <w:r>
        <w:rPr>
          <w:rStyle w:val="CommentReference"/>
        </w:rPr>
        <w:annotationRef/>
      </w:r>
      <w:r>
        <w:t>I would suggest to pull colors from the ACT SMART logo to use consistently where it is appropriate to change the color of the font. Blue, green, orange, and yellow.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Bold">
    <w:altName w:val="Thorndale Duospace WT SC"/>
    <w:panose1 w:val="020B0709030604020204"/>
    <w:charset w:val="00"/>
    <w:family w:val="auto"/>
    <w:pitch w:val="variable"/>
    <w:sig w:usb0="E60022FF" w:usb1="D000F1FB" w:usb2="00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971"/>
    <w:multiLevelType w:val="hybridMultilevel"/>
    <w:tmpl w:val="41E67D1A"/>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244E0"/>
    <w:multiLevelType w:val="hybridMultilevel"/>
    <w:tmpl w:val="EA4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C08DC"/>
    <w:multiLevelType w:val="hybridMultilevel"/>
    <w:tmpl w:val="FC62E958"/>
    <w:lvl w:ilvl="0" w:tplc="FA0E79B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928E6"/>
    <w:multiLevelType w:val="hybridMultilevel"/>
    <w:tmpl w:val="6EFAF416"/>
    <w:lvl w:ilvl="0" w:tplc="FA0E79B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3C3E71"/>
    <w:multiLevelType w:val="hybridMultilevel"/>
    <w:tmpl w:val="90D6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6C2C03"/>
    <w:multiLevelType w:val="hybridMultilevel"/>
    <w:tmpl w:val="5F7CB11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6">
    <w:nsid w:val="4067032F"/>
    <w:multiLevelType w:val="hybridMultilevel"/>
    <w:tmpl w:val="B992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42E85"/>
    <w:multiLevelType w:val="hybridMultilevel"/>
    <w:tmpl w:val="CC708D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9C4E69"/>
    <w:multiLevelType w:val="hybridMultilevel"/>
    <w:tmpl w:val="CD34EB64"/>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075A8E"/>
    <w:multiLevelType w:val="hybridMultilevel"/>
    <w:tmpl w:val="A462F166"/>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6E02B7"/>
    <w:multiLevelType w:val="hybridMultilevel"/>
    <w:tmpl w:val="CB6C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4717A3"/>
    <w:multiLevelType w:val="hybridMultilevel"/>
    <w:tmpl w:val="F01611DA"/>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946F9B"/>
    <w:multiLevelType w:val="hybridMultilevel"/>
    <w:tmpl w:val="C3FC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EC47C0"/>
    <w:multiLevelType w:val="hybridMultilevel"/>
    <w:tmpl w:val="FFFAD0DC"/>
    <w:lvl w:ilvl="0" w:tplc="FA0E79B8">
      <w:start w:val="1"/>
      <w:numFmt w:val="bullet"/>
      <w:lvlText w:val=""/>
      <w:lvlJc w:val="left"/>
      <w:pPr>
        <w:ind w:left="720" w:hanging="360"/>
      </w:pPr>
      <w:rPr>
        <w:rFonts w:ascii="Wingdings" w:hAnsi="Wingdings" w:hint="default"/>
      </w:rPr>
    </w:lvl>
    <w:lvl w:ilvl="1" w:tplc="FA0E79B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7"/>
  </w:num>
  <w:num w:numId="5">
    <w:abstractNumId w:val="0"/>
  </w:num>
  <w:num w:numId="6">
    <w:abstractNumId w:val="11"/>
  </w:num>
  <w:num w:numId="7">
    <w:abstractNumId w:val="8"/>
  </w:num>
  <w:num w:numId="8">
    <w:abstractNumId w:val="12"/>
  </w:num>
  <w:num w:numId="9">
    <w:abstractNumId w:val="10"/>
  </w:num>
  <w:num w:numId="10">
    <w:abstractNumId w:val="1"/>
  </w:num>
  <w:num w:numId="11">
    <w:abstractNumId w:val="6"/>
  </w:num>
  <w:num w:numId="12">
    <w:abstractNumId w:val="3"/>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B"/>
    <w:rsid w:val="001178E1"/>
    <w:rsid w:val="001A790C"/>
    <w:rsid w:val="00343663"/>
    <w:rsid w:val="004854F6"/>
    <w:rsid w:val="00503812"/>
    <w:rsid w:val="006F2B29"/>
    <w:rsid w:val="00733414"/>
    <w:rsid w:val="00851BC4"/>
    <w:rsid w:val="008F3F3A"/>
    <w:rsid w:val="00A355B3"/>
    <w:rsid w:val="00AC521A"/>
    <w:rsid w:val="00B67E84"/>
    <w:rsid w:val="00CB7B55"/>
    <w:rsid w:val="00CF11FF"/>
    <w:rsid w:val="00D672C6"/>
    <w:rsid w:val="00DF1D1E"/>
    <w:rsid w:val="00E37615"/>
    <w:rsid w:val="00E54B7B"/>
    <w:rsid w:val="00FD4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2EF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B7B"/>
    <w:rPr>
      <w:sz w:val="18"/>
      <w:szCs w:val="18"/>
    </w:rPr>
  </w:style>
  <w:style w:type="paragraph" w:styleId="CommentText">
    <w:name w:val="annotation text"/>
    <w:basedOn w:val="Normal"/>
    <w:link w:val="CommentTextChar"/>
    <w:uiPriority w:val="99"/>
    <w:unhideWhenUsed/>
    <w:rsid w:val="00E54B7B"/>
  </w:style>
  <w:style w:type="character" w:customStyle="1" w:styleId="CommentTextChar">
    <w:name w:val="Comment Text Char"/>
    <w:basedOn w:val="DefaultParagraphFont"/>
    <w:link w:val="CommentText"/>
    <w:uiPriority w:val="99"/>
    <w:rsid w:val="00E54B7B"/>
  </w:style>
  <w:style w:type="paragraph" w:styleId="BalloonText">
    <w:name w:val="Balloon Text"/>
    <w:basedOn w:val="Normal"/>
    <w:link w:val="BalloonTextChar"/>
    <w:uiPriority w:val="99"/>
    <w:semiHidden/>
    <w:unhideWhenUsed/>
    <w:rsid w:val="00E54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7B"/>
    <w:rPr>
      <w:rFonts w:ascii="Lucida Grande" w:hAnsi="Lucida Grande" w:cs="Lucida Grande"/>
      <w:sz w:val="18"/>
      <w:szCs w:val="18"/>
    </w:rPr>
  </w:style>
  <w:style w:type="paragraph" w:styleId="ListParagraph">
    <w:name w:val="List Paragraph"/>
    <w:basedOn w:val="Normal"/>
    <w:uiPriority w:val="34"/>
    <w:qFormat/>
    <w:rsid w:val="00E54B7B"/>
    <w:pPr>
      <w:ind w:left="720"/>
      <w:contextualSpacing/>
    </w:pPr>
  </w:style>
  <w:style w:type="table" w:styleId="TableGrid">
    <w:name w:val="Table Grid"/>
    <w:basedOn w:val="TableNormal"/>
    <w:uiPriority w:val="59"/>
    <w:rsid w:val="00E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54B7B"/>
    <w:rPr>
      <w:b/>
      <w:bCs/>
      <w:sz w:val="20"/>
      <w:szCs w:val="20"/>
    </w:rPr>
  </w:style>
  <w:style w:type="character" w:customStyle="1" w:styleId="CommentSubjectChar">
    <w:name w:val="Comment Subject Char"/>
    <w:basedOn w:val="CommentTextChar"/>
    <w:link w:val="CommentSubject"/>
    <w:uiPriority w:val="99"/>
    <w:semiHidden/>
    <w:rsid w:val="00E54B7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B7B"/>
    <w:rPr>
      <w:sz w:val="18"/>
      <w:szCs w:val="18"/>
    </w:rPr>
  </w:style>
  <w:style w:type="paragraph" w:styleId="CommentText">
    <w:name w:val="annotation text"/>
    <w:basedOn w:val="Normal"/>
    <w:link w:val="CommentTextChar"/>
    <w:uiPriority w:val="99"/>
    <w:unhideWhenUsed/>
    <w:rsid w:val="00E54B7B"/>
  </w:style>
  <w:style w:type="character" w:customStyle="1" w:styleId="CommentTextChar">
    <w:name w:val="Comment Text Char"/>
    <w:basedOn w:val="DefaultParagraphFont"/>
    <w:link w:val="CommentText"/>
    <w:uiPriority w:val="99"/>
    <w:rsid w:val="00E54B7B"/>
  </w:style>
  <w:style w:type="paragraph" w:styleId="BalloonText">
    <w:name w:val="Balloon Text"/>
    <w:basedOn w:val="Normal"/>
    <w:link w:val="BalloonTextChar"/>
    <w:uiPriority w:val="99"/>
    <w:semiHidden/>
    <w:unhideWhenUsed/>
    <w:rsid w:val="00E54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7B"/>
    <w:rPr>
      <w:rFonts w:ascii="Lucida Grande" w:hAnsi="Lucida Grande" w:cs="Lucida Grande"/>
      <w:sz w:val="18"/>
      <w:szCs w:val="18"/>
    </w:rPr>
  </w:style>
  <w:style w:type="paragraph" w:styleId="ListParagraph">
    <w:name w:val="List Paragraph"/>
    <w:basedOn w:val="Normal"/>
    <w:uiPriority w:val="34"/>
    <w:qFormat/>
    <w:rsid w:val="00E54B7B"/>
    <w:pPr>
      <w:ind w:left="720"/>
      <w:contextualSpacing/>
    </w:pPr>
  </w:style>
  <w:style w:type="table" w:styleId="TableGrid">
    <w:name w:val="Table Grid"/>
    <w:basedOn w:val="TableNormal"/>
    <w:uiPriority w:val="59"/>
    <w:rsid w:val="00E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54B7B"/>
    <w:rPr>
      <w:b/>
      <w:bCs/>
      <w:sz w:val="20"/>
      <w:szCs w:val="20"/>
    </w:rPr>
  </w:style>
  <w:style w:type="character" w:customStyle="1" w:styleId="CommentSubjectChar">
    <w:name w:val="Comment Subject Char"/>
    <w:basedOn w:val="CommentTextChar"/>
    <w:link w:val="CommentSubject"/>
    <w:uiPriority w:val="99"/>
    <w:semiHidden/>
    <w:rsid w:val="00E54B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553</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College of Sciences, San Diego State University</Company>
  <LinksUpToDate>false</LinksUpToDate>
  <CharactersWithSpaces>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Drahota</dc:creator>
  <cp:lastModifiedBy>Amy Drahota</cp:lastModifiedBy>
  <cp:revision>2</cp:revision>
  <dcterms:created xsi:type="dcterms:W3CDTF">2014-10-15T06:16:00Z</dcterms:created>
  <dcterms:modified xsi:type="dcterms:W3CDTF">2014-10-15T06:16:00Z</dcterms:modified>
</cp:coreProperties>
</file>