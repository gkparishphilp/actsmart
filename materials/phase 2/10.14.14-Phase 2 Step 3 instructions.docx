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76151" w14:textId="743C2491" w:rsidR="001C7389" w:rsidRPr="009C590F" w:rsidRDefault="001C7389" w:rsidP="001C7389">
      <w:pPr>
        <w:pBdr>
          <w:top w:val="double" w:sz="4" w:space="1" w:color="auto"/>
          <w:bottom w:val="double" w:sz="4" w:space="1" w:color="auto"/>
        </w:pBdr>
        <w:rPr>
          <w:rFonts w:ascii="Arial" w:hAnsi="Arial" w:cs="Arial"/>
          <w:b/>
          <w:sz w:val="24"/>
        </w:rPr>
      </w:pPr>
      <w:r w:rsidRPr="009C590F">
        <w:rPr>
          <w:rFonts w:ascii="Arial" w:hAnsi="Arial" w:cs="Arial"/>
          <w:b/>
          <w:sz w:val="24"/>
        </w:rPr>
        <w:t xml:space="preserve">Step 3. </w:t>
      </w:r>
      <w:ins w:id="0" w:author="Amy Drahota" w:date="2014-10-14T23:50:00Z">
        <w:r w:rsidR="00E0553E">
          <w:rPr>
            <w:rFonts w:ascii="Arial" w:hAnsi="Arial" w:cs="Arial"/>
            <w:b/>
            <w:sz w:val="24"/>
          </w:rPr>
          <w:t xml:space="preserve">Make an </w:t>
        </w:r>
      </w:ins>
      <w:bookmarkStart w:id="1" w:name="_GoBack"/>
      <w:bookmarkEnd w:id="1"/>
      <w:del w:id="2" w:author="Amy Drahota" w:date="2014-10-14T23:48:00Z">
        <w:r w:rsidDel="003D497A">
          <w:rPr>
            <w:rFonts w:ascii="Arial" w:hAnsi="Arial" w:cs="Arial"/>
            <w:b/>
            <w:sz w:val="24"/>
          </w:rPr>
          <w:delText>Evaluation Summary</w:delText>
        </w:r>
      </w:del>
      <w:ins w:id="3" w:author="Amy Drahota" w:date="2014-10-14T23:48:00Z">
        <w:r w:rsidR="003D497A">
          <w:rPr>
            <w:rFonts w:ascii="Arial" w:hAnsi="Arial" w:cs="Arial"/>
            <w:b/>
            <w:sz w:val="24"/>
          </w:rPr>
          <w:t>Adoption Decision</w:t>
        </w:r>
      </w:ins>
    </w:p>
    <w:p w14:paraId="74FD2967" w14:textId="42AA8F74" w:rsidR="001C7389" w:rsidRPr="00474EA2" w:rsidRDefault="001C7389" w:rsidP="001C7389">
      <w:pPr>
        <w:rPr>
          <w:rFonts w:ascii="Arial" w:hAnsi="Arial" w:cs="Arial"/>
          <w:sz w:val="24"/>
          <w:szCs w:val="24"/>
        </w:rPr>
      </w:pPr>
      <w:proofErr w:type="gramStart"/>
      <w:r w:rsidRPr="00474EA2">
        <w:rPr>
          <w:rFonts w:ascii="Arial" w:hAnsi="Arial" w:cs="Arial"/>
          <w:sz w:val="24"/>
          <w:szCs w:val="24"/>
          <w:u w:val="single"/>
        </w:rPr>
        <w:t>Goal:</w:t>
      </w:r>
      <w:r w:rsidRPr="00474EA2">
        <w:rPr>
          <w:rFonts w:ascii="Arial" w:hAnsi="Arial" w:cs="Arial"/>
          <w:sz w:val="24"/>
          <w:szCs w:val="24"/>
        </w:rPr>
        <w:t xml:space="preserve"> To </w:t>
      </w:r>
      <w:r w:rsidR="00121533">
        <w:rPr>
          <w:rFonts w:ascii="Arial" w:hAnsi="Arial" w:cs="Arial"/>
          <w:sz w:val="24"/>
          <w:szCs w:val="24"/>
        </w:rPr>
        <w:t>review</w:t>
      </w:r>
      <w:r w:rsidRPr="00474EA2">
        <w:rPr>
          <w:rFonts w:ascii="Arial" w:hAnsi="Arial" w:cs="Arial"/>
          <w:sz w:val="24"/>
          <w:szCs w:val="24"/>
        </w:rPr>
        <w:t xml:space="preserve"> all of the important information guiding your adoption decision about the treatment</w:t>
      </w:r>
      <w:r>
        <w:rPr>
          <w:rFonts w:ascii="Arial" w:hAnsi="Arial" w:cs="Arial"/>
          <w:sz w:val="24"/>
          <w:szCs w:val="24"/>
        </w:rPr>
        <w:t xml:space="preserve"> </w:t>
      </w:r>
      <w:ins w:id="4" w:author="Kelsey Palmer" w:date="2014-10-13T14:15:00Z">
        <w:r w:rsidR="00A93D3D">
          <w:rPr>
            <w:rFonts w:ascii="Arial" w:hAnsi="Arial" w:cs="Arial"/>
            <w:sz w:val="24"/>
            <w:szCs w:val="24"/>
          </w:rPr>
          <w:t xml:space="preserve">and </w:t>
        </w:r>
      </w:ins>
      <w:r w:rsidR="00121533">
        <w:rPr>
          <w:rFonts w:ascii="Arial" w:hAnsi="Arial" w:cs="Arial"/>
          <w:sz w:val="24"/>
          <w:szCs w:val="24"/>
        </w:rPr>
        <w:t>to determine whether or not to adopt the treatment.</w:t>
      </w:r>
      <w:proofErr w:type="gramEnd"/>
      <w:r w:rsidR="00121533">
        <w:rPr>
          <w:rFonts w:ascii="Arial" w:hAnsi="Arial" w:cs="Arial"/>
          <w:sz w:val="24"/>
          <w:szCs w:val="24"/>
        </w:rPr>
        <w:t xml:space="preserve"> </w:t>
      </w:r>
    </w:p>
    <w:p w14:paraId="2F2A517A" w14:textId="77777777" w:rsidR="001C7389" w:rsidRPr="00676A36" w:rsidRDefault="001C7389" w:rsidP="001C7389">
      <w:pPr>
        <w:rPr>
          <w:rFonts w:ascii="Arial" w:hAnsi="Arial" w:cs="Arial"/>
          <w:i/>
          <w:sz w:val="24"/>
          <w:szCs w:val="24"/>
        </w:rPr>
      </w:pPr>
      <w:r w:rsidRPr="00676A36">
        <w:rPr>
          <w:rFonts w:ascii="Arial" w:hAnsi="Arial" w:cs="Arial"/>
          <w:i/>
          <w:sz w:val="24"/>
          <w:szCs w:val="24"/>
        </w:rPr>
        <w:t xml:space="preserve">Introduction </w:t>
      </w:r>
    </w:p>
    <w:p w14:paraId="05846EF2" w14:textId="77777777" w:rsidR="001C7389" w:rsidRPr="00474EA2" w:rsidRDefault="001C7389" w:rsidP="001C73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deciding whether or not to adopt a treatment for </w:t>
      </w:r>
      <w:r w:rsidR="00121533">
        <w:rPr>
          <w:rFonts w:ascii="Arial" w:hAnsi="Arial" w:cs="Arial"/>
        </w:rPr>
        <w:t>agency-wide</w:t>
      </w:r>
      <w:r>
        <w:rPr>
          <w:rFonts w:ascii="Arial" w:hAnsi="Arial" w:cs="Arial"/>
        </w:rPr>
        <w:t xml:space="preserve"> use, it is important to organize all of the information relevant to your decision making process in one place. By doing so, </w:t>
      </w:r>
      <w:r w:rsidR="00121533">
        <w:rPr>
          <w:rFonts w:ascii="Arial" w:hAnsi="Arial" w:cs="Arial"/>
        </w:rPr>
        <w:t>a systematic decision will be made b</w:t>
      </w:r>
      <w:r>
        <w:rPr>
          <w:rFonts w:ascii="Arial" w:hAnsi="Arial" w:cs="Arial"/>
        </w:rPr>
        <w:t>ased on a comprehensive set of data</w:t>
      </w:r>
      <w:r w:rsidR="00121533">
        <w:rPr>
          <w:rFonts w:ascii="Arial" w:hAnsi="Arial" w:cs="Arial"/>
        </w:rPr>
        <w:t>.</w:t>
      </w:r>
    </w:p>
    <w:sectPr w:rsidR="001C7389" w:rsidRPr="00474EA2" w:rsidSect="00BB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89"/>
    <w:rsid w:val="00121533"/>
    <w:rsid w:val="001C7389"/>
    <w:rsid w:val="003D497A"/>
    <w:rsid w:val="00503812"/>
    <w:rsid w:val="00A93D3D"/>
    <w:rsid w:val="00E0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EB5C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8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3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89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8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3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89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Sciences, San Diego State University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Drahota</dc:creator>
  <cp:lastModifiedBy>Amy Drahota</cp:lastModifiedBy>
  <cp:revision>3</cp:revision>
  <dcterms:created xsi:type="dcterms:W3CDTF">2014-10-15T06:49:00Z</dcterms:created>
  <dcterms:modified xsi:type="dcterms:W3CDTF">2014-10-15T06:50:00Z</dcterms:modified>
</cp:coreProperties>
</file>