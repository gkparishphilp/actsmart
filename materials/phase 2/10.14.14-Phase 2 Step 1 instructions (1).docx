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0723" w14:textId="429B4903" w:rsidR="0062499F" w:rsidRDefault="00BA755D" w:rsidP="0062499F">
      <w:pPr>
        <w:rPr>
          <w:rFonts w:ascii="Arial" w:hAnsi="Arial" w:cs="Arial"/>
          <w:sz w:val="24"/>
        </w:rPr>
      </w:pPr>
      <w:r>
        <w:rPr>
          <w:rFonts w:ascii="Arial" w:hAnsi="Arial" w:cs="Arial"/>
          <w:noProof/>
        </w:rPr>
        <mc:AlternateContent>
          <mc:Choice Requires="wps">
            <w:drawing>
              <wp:anchor distT="0" distB="0" distL="114300" distR="114300" simplePos="0" relativeHeight="251659264" behindDoc="1" locked="0" layoutInCell="1" allowOverlap="1" wp14:anchorId="276AD840" wp14:editId="096C7480">
                <wp:simplePos x="0" y="0"/>
                <wp:positionH relativeFrom="column">
                  <wp:posOffset>3987800</wp:posOffset>
                </wp:positionH>
                <wp:positionV relativeFrom="paragraph">
                  <wp:posOffset>24130</wp:posOffset>
                </wp:positionV>
                <wp:extent cx="1485900" cy="1906905"/>
                <wp:effectExtent l="76200" t="101600" r="114300" b="48895"/>
                <wp:wrapThrough wrapText="bothSides">
                  <wp:wrapPolygon edited="0">
                    <wp:start x="-1108" y="-1151"/>
                    <wp:lineTo x="-1108" y="21866"/>
                    <wp:lineTo x="22892" y="21866"/>
                    <wp:lineTo x="22892" y="-1151"/>
                    <wp:lineTo x="-1108" y="-1151"/>
                  </wp:wrapPolygon>
                </wp:wrapThrough>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906905"/>
                        </a:xfrm>
                        <a:prstGeom prst="rect">
                          <a:avLst/>
                        </a:prstGeom>
                        <a:solidFill>
                          <a:srgbClr val="BFBFBF"/>
                        </a:solidFill>
                        <a:ln w="6350">
                          <a:solidFill>
                            <a:srgbClr val="BFBFBF"/>
                          </a:solidFill>
                          <a:miter lim="800000"/>
                          <a:headEnd/>
                          <a:tailEnd/>
                        </a:ln>
                        <a:effectLst>
                          <a:outerShdw blurRad="63500" dist="38100" dir="16200000" rotWithShape="0">
                            <a:srgbClr val="000000">
                              <a:alpha val="39999"/>
                            </a:srgbClr>
                          </a:outerShdw>
                        </a:effectLst>
                      </wps:spPr>
                      <wps:txbx>
                        <w:txbxContent>
                          <w:p w14:paraId="77335C79" w14:textId="77777777" w:rsidR="000543A8" w:rsidRPr="00154FCC" w:rsidRDefault="000543A8" w:rsidP="0062499F">
                            <w:pPr>
                              <w:spacing w:after="0" w:line="240" w:lineRule="auto"/>
                              <w:jc w:val="center"/>
                              <w:rPr>
                                <w:rFonts w:ascii="Arial" w:hAnsi="Arial" w:cs="Arial"/>
                                <w:b/>
                                <w:color w:val="000000" w:themeColor="text1"/>
                              </w:rPr>
                            </w:pPr>
                            <w:r w:rsidRPr="00154FCC">
                              <w:rPr>
                                <w:rFonts w:ascii="Arial" w:hAnsi="Arial" w:cs="Arial"/>
                                <w:b/>
                                <w:color w:val="000000" w:themeColor="text1"/>
                              </w:rPr>
                              <w:t>Purpose</w:t>
                            </w:r>
                          </w:p>
                          <w:p w14:paraId="086F9475" w14:textId="77777777" w:rsidR="000543A8" w:rsidRPr="00906021" w:rsidRDefault="000543A8" w:rsidP="0062499F">
                            <w:pPr>
                              <w:spacing w:after="0" w:line="240" w:lineRule="auto"/>
                              <w:rPr>
                                <w:rFonts w:ascii="Arial" w:hAnsi="Arial" w:cs="Arial"/>
                                <w:b/>
                                <w:i/>
                              </w:rPr>
                            </w:pPr>
                            <w:r w:rsidRPr="00154FCC">
                              <w:rPr>
                                <w:rFonts w:ascii="Arial" w:hAnsi="Arial" w:cs="Arial"/>
                                <w:color w:val="000000" w:themeColor="text1"/>
                              </w:rPr>
                              <w:t xml:space="preserve">The </w:t>
                            </w:r>
                            <w:r w:rsidRPr="00A0353B">
                              <w:rPr>
                                <w:rFonts w:ascii="Arial" w:eastAsiaTheme="minorEastAsia" w:hAnsi="Arial" w:cs="Arial"/>
                                <w:i/>
                              </w:rPr>
                              <w:t>Resource Guide to Identify Research-Based Treatments</w:t>
                            </w:r>
                            <w:r w:rsidRPr="00C32BA2">
                              <w:rPr>
                                <w:rFonts w:ascii="Arial" w:hAnsi="Arial" w:cs="Arial"/>
                                <w:color w:val="000000" w:themeColor="text1"/>
                              </w:rPr>
                              <w:t xml:space="preserve"> </w:t>
                            </w:r>
                            <w:r>
                              <w:rPr>
                                <w:rFonts w:ascii="Arial" w:hAnsi="Arial" w:cs="Arial"/>
                                <w:color w:val="000000" w:themeColor="text1"/>
                              </w:rPr>
                              <w:t xml:space="preserve">provides </w:t>
                            </w:r>
                            <w:r w:rsidRPr="00A0353B">
                              <w:rPr>
                                <w:rFonts w:ascii="Arial" w:hAnsi="Arial" w:cs="Arial"/>
                              </w:rPr>
                              <w:t>a</w:t>
                            </w:r>
                            <w:r>
                              <w:rPr>
                                <w:rFonts w:ascii="Arial" w:hAnsi="Arial" w:cs="Arial"/>
                              </w:rPr>
                              <w:t xml:space="preserve"> comprehensive</w:t>
                            </w:r>
                            <w:r w:rsidRPr="00A0353B">
                              <w:rPr>
                                <w:rFonts w:ascii="Arial" w:hAnsi="Arial" w:cs="Arial"/>
                              </w:rPr>
                              <w:t xml:space="preserve"> list of </w:t>
                            </w:r>
                            <w:r>
                              <w:rPr>
                                <w:rFonts w:ascii="Arial" w:hAnsi="Arial" w:cs="Arial"/>
                              </w:rPr>
                              <w:t>resources</w:t>
                            </w:r>
                            <w:r w:rsidRPr="00A0353B">
                              <w:rPr>
                                <w:rFonts w:ascii="Arial" w:hAnsi="Arial" w:cs="Arial"/>
                              </w:rPr>
                              <w:t xml:space="preserve"> </w:t>
                            </w:r>
                            <w:r>
                              <w:rPr>
                                <w:rFonts w:ascii="Arial" w:hAnsi="Arial" w:cs="Arial"/>
                              </w:rPr>
                              <w:t>to identify research-based treatments that match your agency’s needs.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314pt;margin-top:1.9pt;width:117pt;height:15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" fillcolor="#bfbfbf" strokecolor="#bfbfbf" strokeweight=".5pt">
                <v:shadow on="t" opacity="26213f" origin=",.5" offset="0,-3pt"/>
                <v:textbox>
                  <w:txbxContent>
                    <w:p w14:paraId="77335C79" w14:textId="77777777" w:rsidR="000543A8" w:rsidRPr="00154FCC" w:rsidRDefault="000543A8" w:rsidP="0062499F">
                      <w:pPr>
                        <w:spacing w:after="0" w:line="240" w:lineRule="auto"/>
                        <w:jc w:val="center"/>
                        <w:rPr>
                          <w:rFonts w:ascii="Arial" w:hAnsi="Arial" w:cs="Arial"/>
                          <w:b/>
                          <w:color w:val="000000" w:themeColor="text1"/>
                        </w:rPr>
                      </w:pPr>
                      <w:r w:rsidRPr="00154FCC">
                        <w:rPr>
                          <w:rFonts w:ascii="Arial" w:hAnsi="Arial" w:cs="Arial"/>
                          <w:b/>
                          <w:color w:val="000000" w:themeColor="text1"/>
                        </w:rPr>
                        <w:t>Purpose</w:t>
                      </w:r>
                    </w:p>
                    <w:p w14:paraId="086F9475" w14:textId="77777777" w:rsidR="000543A8" w:rsidRPr="00906021" w:rsidRDefault="000543A8" w:rsidP="0062499F">
                      <w:pPr>
                        <w:spacing w:after="0" w:line="240" w:lineRule="auto"/>
                        <w:rPr>
                          <w:rFonts w:ascii="Arial" w:hAnsi="Arial" w:cs="Arial"/>
                          <w:b/>
                          <w:i/>
                        </w:rPr>
                      </w:pPr>
                      <w:r w:rsidRPr="00154FCC">
                        <w:rPr>
                          <w:rFonts w:ascii="Arial" w:hAnsi="Arial" w:cs="Arial"/>
                          <w:color w:val="000000" w:themeColor="text1"/>
                        </w:rPr>
                        <w:t xml:space="preserve">The </w:t>
                      </w:r>
                      <w:r w:rsidRPr="00A0353B">
                        <w:rPr>
                          <w:rFonts w:ascii="Arial" w:eastAsiaTheme="minorEastAsia" w:hAnsi="Arial" w:cs="Arial"/>
                          <w:i/>
                        </w:rPr>
                        <w:t>Resource Guide to Identify Research-Based Treatments</w:t>
                      </w:r>
                      <w:r w:rsidRPr="00C32BA2">
                        <w:rPr>
                          <w:rFonts w:ascii="Arial" w:hAnsi="Arial" w:cs="Arial"/>
                          <w:color w:val="000000" w:themeColor="text1"/>
                        </w:rPr>
                        <w:t xml:space="preserve"> </w:t>
                      </w:r>
                      <w:r>
                        <w:rPr>
                          <w:rFonts w:ascii="Arial" w:hAnsi="Arial" w:cs="Arial"/>
                          <w:color w:val="000000" w:themeColor="text1"/>
                        </w:rPr>
                        <w:t xml:space="preserve">provides </w:t>
                      </w:r>
                      <w:r w:rsidRPr="00A0353B">
                        <w:rPr>
                          <w:rFonts w:ascii="Arial" w:hAnsi="Arial" w:cs="Arial"/>
                        </w:rPr>
                        <w:t>a</w:t>
                      </w:r>
                      <w:r>
                        <w:rPr>
                          <w:rFonts w:ascii="Arial" w:hAnsi="Arial" w:cs="Arial"/>
                        </w:rPr>
                        <w:t xml:space="preserve"> comprehensive</w:t>
                      </w:r>
                      <w:r w:rsidRPr="00A0353B">
                        <w:rPr>
                          <w:rFonts w:ascii="Arial" w:hAnsi="Arial" w:cs="Arial"/>
                        </w:rPr>
                        <w:t xml:space="preserve"> list of </w:t>
                      </w:r>
                      <w:r>
                        <w:rPr>
                          <w:rFonts w:ascii="Arial" w:hAnsi="Arial" w:cs="Arial"/>
                        </w:rPr>
                        <w:t>resources</w:t>
                      </w:r>
                      <w:r w:rsidRPr="00A0353B">
                        <w:rPr>
                          <w:rFonts w:ascii="Arial" w:hAnsi="Arial" w:cs="Arial"/>
                        </w:rPr>
                        <w:t xml:space="preserve"> </w:t>
                      </w:r>
                      <w:r>
                        <w:rPr>
                          <w:rFonts w:ascii="Arial" w:hAnsi="Arial" w:cs="Arial"/>
                        </w:rPr>
                        <w:t>to identify research-based treatments that match your agency’s needs.</w:t>
                      </w:r>
                    </w:p>
                  </w:txbxContent>
                </v:textbox>
                <w10:wrap type="through"/>
              </v:shape>
            </w:pict>
          </mc:Fallback>
        </mc:AlternateContent>
      </w:r>
      <w:r w:rsidR="0062499F" w:rsidRPr="009C590F">
        <w:rPr>
          <w:rFonts w:ascii="Arial" w:hAnsi="Arial" w:cs="Arial"/>
          <w:sz w:val="24"/>
          <w:u w:val="single"/>
        </w:rPr>
        <w:t>Goal</w:t>
      </w:r>
      <w:r w:rsidR="0062499F" w:rsidRPr="00474EA2">
        <w:rPr>
          <w:rFonts w:ascii="Arial" w:hAnsi="Arial" w:cs="Arial"/>
          <w:sz w:val="24"/>
        </w:rPr>
        <w:t>:</w:t>
      </w:r>
      <w:r w:rsidR="0062499F" w:rsidRPr="009C590F">
        <w:rPr>
          <w:rFonts w:ascii="Arial" w:hAnsi="Arial" w:cs="Arial"/>
          <w:sz w:val="24"/>
        </w:rPr>
        <w:t xml:space="preserve"> </w:t>
      </w:r>
      <w:r w:rsidR="0062499F">
        <w:rPr>
          <w:rFonts w:ascii="Arial" w:hAnsi="Arial" w:cs="Arial"/>
          <w:sz w:val="24"/>
        </w:rPr>
        <w:t>To identify a research-based treatment that matches the needs or your agency.</w:t>
      </w:r>
    </w:p>
    <w:p w14:paraId="266ACF50" w14:textId="6F4B9B8C" w:rsidR="0062499F" w:rsidRDefault="0062499F" w:rsidP="0062499F">
      <w:pPr>
        <w:rPr>
          <w:rFonts w:ascii="Arial" w:hAnsi="Arial" w:cs="Arial"/>
          <w:i/>
          <w:sz w:val="24"/>
        </w:rPr>
      </w:pPr>
      <w:r w:rsidRPr="00D61DFB">
        <w:rPr>
          <w:rFonts w:ascii="Arial" w:hAnsi="Arial" w:cs="Arial"/>
          <w:i/>
          <w:sz w:val="24"/>
        </w:rPr>
        <w:t>Introduction</w:t>
      </w:r>
    </w:p>
    <w:p w14:paraId="6AA004CE" w14:textId="77777777" w:rsidR="0062499F" w:rsidRDefault="0062499F" w:rsidP="0062499F">
      <w:pPr>
        <w:autoSpaceDE w:val="0"/>
        <w:autoSpaceDN w:val="0"/>
        <w:adjustRightInd w:val="0"/>
        <w:spacing w:line="240" w:lineRule="auto"/>
        <w:jc w:val="both"/>
        <w:rPr>
          <w:rFonts w:ascii="Arial" w:hAnsi="Arial" w:cs="Arial"/>
        </w:rPr>
      </w:pPr>
      <w:r w:rsidRPr="00A0353B">
        <w:rPr>
          <w:rFonts w:ascii="Arial" w:hAnsi="Arial" w:cs="Arial"/>
        </w:rPr>
        <w:t xml:space="preserve">There are many treatments available to </w:t>
      </w:r>
      <w:r>
        <w:rPr>
          <w:rFonts w:ascii="Arial" w:hAnsi="Arial" w:cs="Arial"/>
        </w:rPr>
        <w:t>for</w:t>
      </w:r>
      <w:r w:rsidRPr="00A0353B">
        <w:rPr>
          <w:rFonts w:ascii="Arial" w:hAnsi="Arial" w:cs="Arial"/>
        </w:rPr>
        <w:t xml:space="preserve"> </w:t>
      </w:r>
      <w:r>
        <w:rPr>
          <w:rFonts w:ascii="Arial" w:hAnsi="Arial" w:cs="Arial"/>
        </w:rPr>
        <w:t>individuals with ASD. It can be difficult to systematically review all of the available treatments, and to conduct a comprehensive review of the evidence supporting (or not supporting) their use. However, there are a lot of reputable web-based resources that can summarize the research information and list research-based treatments.</w:t>
      </w:r>
    </w:p>
    <w:p w14:paraId="0F098DEF" w14:textId="77777777" w:rsidR="00716E19" w:rsidRDefault="00BA755D" w:rsidP="0062499F">
      <w:pPr>
        <w:autoSpaceDE w:val="0"/>
        <w:autoSpaceDN w:val="0"/>
        <w:adjustRightInd w:val="0"/>
        <w:spacing w:line="240" w:lineRule="auto"/>
        <w:jc w:val="both"/>
        <w:rPr>
          <w:ins w:id="0" w:author="Amy Drahota" w:date="2014-10-14T23:43:00Z"/>
          <w:rFonts w:ascii="Arial" w:hAnsi="Arial" w:cs="Arial"/>
        </w:rPr>
      </w:pPr>
      <w:commentRangeStart w:id="1"/>
      <w:r w:rsidRPr="00BA755D">
        <w:rPr>
          <w:rFonts w:ascii="Arial" w:eastAsiaTheme="minorEastAsia" w:hAnsi="Arial" w:cs="Arial"/>
          <w:u w:val="single"/>
        </w:rPr>
        <w:t xml:space="preserve">Resource 1: </w:t>
      </w:r>
      <w:r w:rsidR="0062499F" w:rsidRPr="00BA755D">
        <w:rPr>
          <w:rFonts w:ascii="Arial" w:eastAsiaTheme="minorEastAsia" w:hAnsi="Arial" w:cs="Arial"/>
          <w:u w:val="single"/>
        </w:rPr>
        <w:t>Guide to Identify Research-Based Treatments</w:t>
      </w:r>
      <w:r w:rsidRPr="00BA755D">
        <w:rPr>
          <w:rFonts w:ascii="Arial" w:eastAsiaTheme="minorEastAsia" w:hAnsi="Arial" w:cs="Arial"/>
          <w:u w:val="single"/>
        </w:rPr>
        <w:t>.</w:t>
      </w:r>
      <w:r w:rsidRPr="00BA755D">
        <w:rPr>
          <w:rFonts w:ascii="Arial" w:eastAsiaTheme="minorEastAsia" w:hAnsi="Arial" w:cs="Arial"/>
        </w:rPr>
        <w:t xml:space="preserve"> </w:t>
      </w:r>
      <w:commentRangeEnd w:id="1"/>
      <w:r w:rsidR="0021761A">
        <w:rPr>
          <w:rStyle w:val="CommentReference"/>
        </w:rPr>
        <w:commentReference w:id="1"/>
      </w:r>
      <w:r w:rsidR="0062499F">
        <w:rPr>
          <w:rFonts w:ascii="Arial" w:eastAsiaTheme="minorEastAsia" w:hAnsi="Arial" w:cs="Arial"/>
        </w:rPr>
        <w:t xml:space="preserve">This resource </w:t>
      </w:r>
      <w:r w:rsidR="0062499F">
        <w:rPr>
          <w:rFonts w:ascii="Arial" w:hAnsi="Arial" w:cs="Arial"/>
        </w:rPr>
        <w:t xml:space="preserve">summarizes important information about several web-based resources available to identify ASD research-based treatments. </w:t>
      </w:r>
    </w:p>
    <w:p w14:paraId="17E53D63" w14:textId="7804A3BE" w:rsidR="0062499F" w:rsidRDefault="00716E19" w:rsidP="0062499F">
      <w:pPr>
        <w:autoSpaceDE w:val="0"/>
        <w:autoSpaceDN w:val="0"/>
        <w:adjustRightInd w:val="0"/>
        <w:spacing w:line="240" w:lineRule="auto"/>
        <w:jc w:val="both"/>
        <w:rPr>
          <w:ins w:id="2" w:author="Amy Drahota" w:date="2014-10-14T23:42:00Z"/>
          <w:rFonts w:ascii="Arial" w:hAnsi="Arial" w:cs="Arial"/>
        </w:rPr>
      </w:pPr>
      <w:commentRangeStart w:id="3"/>
      <w:ins w:id="4" w:author="Amy Drahota" w:date="2014-10-14T23:43:00Z">
        <w:r w:rsidRPr="00716E19">
          <w:rPr>
            <w:rFonts w:ascii="Arial" w:hAnsi="Arial" w:cs="Arial"/>
            <w:u w:val="single"/>
            <w:rPrChange w:id="5" w:author="Amy Drahota" w:date="2014-10-14T23:46:00Z">
              <w:rPr>
                <w:rFonts w:ascii="Arial" w:hAnsi="Arial" w:cs="Arial"/>
              </w:rPr>
            </w:rPrChange>
          </w:rPr>
          <w:t xml:space="preserve">Resource 2: </w:t>
        </w:r>
      </w:ins>
      <w:ins w:id="6" w:author="Amy Drahota" w:date="2014-10-14T23:44:00Z">
        <w:r w:rsidRPr="00716E19">
          <w:rPr>
            <w:rFonts w:ascii="Arial" w:hAnsi="Arial" w:cs="Arial"/>
            <w:u w:val="single"/>
            <w:rPrChange w:id="7" w:author="Amy Drahota" w:date="2014-10-14T23:46:00Z">
              <w:rPr>
                <w:rFonts w:ascii="Arial" w:hAnsi="Arial" w:cs="Arial"/>
              </w:rPr>
            </w:rPrChange>
          </w:rPr>
          <w:t xml:space="preserve">Help </w:t>
        </w:r>
      </w:ins>
      <w:ins w:id="8" w:author="Amy Drahota" w:date="2014-10-14T23:45:00Z">
        <w:r w:rsidRPr="00716E19">
          <w:rPr>
            <w:rFonts w:ascii="Arial" w:hAnsi="Arial" w:cs="Arial"/>
            <w:u w:val="single"/>
            <w:rPrChange w:id="9" w:author="Amy Drahota" w:date="2014-10-14T23:46:00Z">
              <w:rPr>
                <w:rFonts w:ascii="Arial" w:hAnsi="Arial" w:cs="Arial"/>
              </w:rPr>
            </w:rPrChange>
          </w:rPr>
          <w:t xml:space="preserve">Identifying and </w:t>
        </w:r>
      </w:ins>
      <w:ins w:id="10" w:author="Amy Drahota" w:date="2014-10-14T23:44:00Z">
        <w:r w:rsidRPr="00716E19">
          <w:rPr>
            <w:rFonts w:ascii="Arial" w:hAnsi="Arial" w:cs="Arial"/>
            <w:u w:val="single"/>
            <w:rPrChange w:id="11" w:author="Amy Drahota" w:date="2014-10-14T23:46:00Z">
              <w:rPr>
                <w:rFonts w:ascii="Arial" w:hAnsi="Arial" w:cs="Arial"/>
              </w:rPr>
            </w:rPrChange>
          </w:rPr>
          <w:t>Selecting a Research-Based Treatment</w:t>
        </w:r>
      </w:ins>
      <w:ins w:id="12" w:author="Amy Drahota" w:date="2014-10-14T23:45:00Z">
        <w:r w:rsidRPr="00716E19">
          <w:rPr>
            <w:rFonts w:ascii="Arial" w:hAnsi="Arial" w:cs="Arial"/>
            <w:u w:val="single"/>
            <w:rPrChange w:id="13" w:author="Amy Drahota" w:date="2014-10-14T23:46:00Z">
              <w:rPr>
                <w:rFonts w:ascii="Arial" w:hAnsi="Arial" w:cs="Arial"/>
              </w:rPr>
            </w:rPrChange>
          </w:rPr>
          <w:t>.</w:t>
        </w:r>
      </w:ins>
      <w:ins w:id="14" w:author="Amy Drahota" w:date="2014-10-14T23:46:00Z">
        <w:r>
          <w:rPr>
            <w:rFonts w:ascii="Arial" w:hAnsi="Arial" w:cs="Arial"/>
          </w:rPr>
          <w:t xml:space="preserve"> This resource provides information about systematically locating and evaluating potential research-based treatments for adoption </w:t>
        </w:r>
        <w:bookmarkStart w:id="15" w:name="_GoBack"/>
        <w:bookmarkEnd w:id="15"/>
        <w:r>
          <w:rPr>
            <w:rFonts w:ascii="Arial" w:hAnsi="Arial" w:cs="Arial"/>
          </w:rPr>
          <w:t xml:space="preserve">consideration. </w:t>
        </w:r>
      </w:ins>
      <w:del w:id="16" w:author="Amy Drahota" w:date="2014-10-14T23:43:00Z">
        <w:r w:rsidR="00BA755D" w:rsidDel="00716E19">
          <w:rPr>
            <w:rFonts w:ascii="Arial" w:hAnsi="Arial" w:cs="Arial"/>
          </w:rPr>
          <w:delText>The resource includes the following information.</w:delText>
        </w:r>
      </w:del>
      <w:commentRangeEnd w:id="3"/>
      <w:r>
        <w:rPr>
          <w:rStyle w:val="CommentReference"/>
        </w:rPr>
        <w:commentReference w:id="3"/>
      </w:r>
    </w:p>
    <w:p w14:paraId="0BF8852D" w14:textId="4E3EE77E" w:rsidR="00716E19" w:rsidDel="00716E19" w:rsidRDefault="00716E19" w:rsidP="00716E19">
      <w:pPr>
        <w:autoSpaceDE w:val="0"/>
        <w:autoSpaceDN w:val="0"/>
        <w:adjustRightInd w:val="0"/>
        <w:spacing w:line="240" w:lineRule="auto"/>
        <w:jc w:val="both"/>
        <w:rPr>
          <w:del w:id="17" w:author="Amy Drahota" w:date="2014-10-14T23:44:00Z"/>
          <w:rFonts w:ascii="Arial" w:hAnsi="Arial" w:cs="Arial"/>
        </w:rPr>
        <w:pPrChange w:id="18" w:author="Amy Drahota" w:date="2014-10-14T23:44:00Z">
          <w:pPr>
            <w:autoSpaceDE w:val="0"/>
            <w:autoSpaceDN w:val="0"/>
            <w:adjustRightInd w:val="0"/>
            <w:spacing w:line="240" w:lineRule="auto"/>
            <w:jc w:val="both"/>
          </w:pPr>
        </w:pPrChange>
      </w:pPr>
    </w:p>
    <w:tbl>
      <w:tblPr>
        <w:tblStyle w:val="TableGrid"/>
        <w:tblW w:w="0" w:type="auto"/>
        <w:tblInd w:w="108" w:type="dxa"/>
        <w:tblLook w:val="04A0" w:firstRow="1" w:lastRow="0" w:firstColumn="1" w:lastColumn="0" w:noHBand="0" w:noVBand="1"/>
      </w:tblPr>
      <w:tblGrid>
        <w:gridCol w:w="2159"/>
        <w:gridCol w:w="6589"/>
      </w:tblGrid>
      <w:tr w:rsidR="0062499F" w:rsidDel="00716E19" w14:paraId="269F2033" w14:textId="2AA5105D" w:rsidTr="00BA755D">
        <w:trPr>
          <w:trHeight w:val="161"/>
          <w:del w:id="19" w:author="Amy Drahota" w:date="2014-10-14T23:41:00Z"/>
        </w:trPr>
        <w:tc>
          <w:tcPr>
            <w:tcW w:w="2250" w:type="dxa"/>
            <w:shd w:val="clear" w:color="auto" w:fill="BFBFBF" w:themeFill="background1" w:themeFillShade="BF"/>
          </w:tcPr>
          <w:p w14:paraId="5070BDAE" w14:textId="62E45B14" w:rsidR="0062499F" w:rsidDel="00716E19" w:rsidRDefault="0062499F" w:rsidP="00716E19">
            <w:pPr>
              <w:autoSpaceDE w:val="0"/>
              <w:autoSpaceDN w:val="0"/>
              <w:adjustRightInd w:val="0"/>
              <w:spacing w:line="240" w:lineRule="auto"/>
              <w:jc w:val="both"/>
              <w:rPr>
                <w:del w:id="20" w:author="Amy Drahota" w:date="2014-10-14T23:41:00Z"/>
                <w:rFonts w:ascii="Arial" w:hAnsi="Arial" w:cs="Arial"/>
                <w:b/>
              </w:rPr>
              <w:pPrChange w:id="21" w:author="Amy Drahota" w:date="2014-10-14T23:44:00Z">
                <w:pPr>
                  <w:pStyle w:val="ListParagraph"/>
                  <w:spacing w:after="0"/>
                  <w:ind w:left="0"/>
                  <w:contextualSpacing w:val="0"/>
                </w:pPr>
              </w:pPrChange>
            </w:pPr>
            <w:del w:id="22" w:author="Amy Drahota" w:date="2014-10-14T23:41:00Z">
              <w:r w:rsidDel="00716E19">
                <w:rPr>
                  <w:rFonts w:ascii="Arial" w:hAnsi="Arial" w:cs="Arial"/>
                  <w:b/>
                </w:rPr>
                <w:delText>Column Name</w:delText>
              </w:r>
            </w:del>
          </w:p>
        </w:tc>
        <w:tc>
          <w:tcPr>
            <w:tcW w:w="7218" w:type="dxa"/>
            <w:shd w:val="clear" w:color="auto" w:fill="BFBFBF" w:themeFill="background1" w:themeFillShade="BF"/>
          </w:tcPr>
          <w:p w14:paraId="10299754" w14:textId="6E4365CB" w:rsidR="0062499F" w:rsidDel="00716E19" w:rsidRDefault="0062499F" w:rsidP="00716E19">
            <w:pPr>
              <w:autoSpaceDE w:val="0"/>
              <w:autoSpaceDN w:val="0"/>
              <w:adjustRightInd w:val="0"/>
              <w:spacing w:line="240" w:lineRule="auto"/>
              <w:jc w:val="both"/>
              <w:rPr>
                <w:del w:id="23" w:author="Amy Drahota" w:date="2014-10-14T23:41:00Z"/>
                <w:rFonts w:ascii="Arial" w:hAnsi="Arial" w:cs="Arial"/>
                <w:b/>
              </w:rPr>
              <w:pPrChange w:id="24" w:author="Amy Drahota" w:date="2014-10-14T23:44:00Z">
                <w:pPr>
                  <w:pStyle w:val="ListParagraph"/>
                  <w:spacing w:after="0"/>
                  <w:ind w:left="0"/>
                  <w:contextualSpacing w:val="0"/>
                  <w:jc w:val="center"/>
                </w:pPr>
              </w:pPrChange>
            </w:pPr>
            <w:del w:id="25" w:author="Amy Drahota" w:date="2014-10-14T23:41:00Z">
              <w:r w:rsidDel="00716E19">
                <w:rPr>
                  <w:rFonts w:ascii="Arial" w:hAnsi="Arial" w:cs="Arial"/>
                  <w:b/>
                </w:rPr>
                <w:delText>Description</w:delText>
              </w:r>
            </w:del>
          </w:p>
        </w:tc>
      </w:tr>
      <w:tr w:rsidR="0062499F" w:rsidDel="00716E19" w14:paraId="7E755795" w14:textId="7D29250E" w:rsidTr="000543A8">
        <w:trPr>
          <w:del w:id="26" w:author="Amy Drahota" w:date="2014-10-14T23:41:00Z"/>
        </w:trPr>
        <w:tc>
          <w:tcPr>
            <w:tcW w:w="2250" w:type="dxa"/>
            <w:vAlign w:val="center"/>
          </w:tcPr>
          <w:p w14:paraId="41A2FE39" w14:textId="31F210E8" w:rsidR="0062499F" w:rsidDel="00716E19" w:rsidRDefault="0062499F" w:rsidP="00716E19">
            <w:pPr>
              <w:autoSpaceDE w:val="0"/>
              <w:autoSpaceDN w:val="0"/>
              <w:adjustRightInd w:val="0"/>
              <w:spacing w:line="240" w:lineRule="auto"/>
              <w:jc w:val="both"/>
              <w:rPr>
                <w:del w:id="27" w:author="Amy Drahota" w:date="2014-10-14T23:41:00Z"/>
                <w:rFonts w:ascii="Arial" w:hAnsi="Arial" w:cs="Arial"/>
                <w:b/>
              </w:rPr>
              <w:pPrChange w:id="28" w:author="Amy Drahota" w:date="2014-10-14T23:44:00Z">
                <w:pPr>
                  <w:pStyle w:val="ListParagraph"/>
                  <w:spacing w:after="0"/>
                  <w:ind w:left="0"/>
                  <w:contextualSpacing w:val="0"/>
                </w:pPr>
              </w:pPrChange>
            </w:pPr>
            <w:del w:id="29" w:author="Amy Drahota" w:date="2014-10-14T23:41:00Z">
              <w:r w:rsidRPr="006F463D" w:rsidDel="00716E19">
                <w:rPr>
                  <w:rFonts w:ascii="Arial" w:hAnsi="Arial" w:cs="Arial"/>
                </w:rPr>
                <w:delText>Resource</w:delText>
              </w:r>
            </w:del>
          </w:p>
        </w:tc>
        <w:tc>
          <w:tcPr>
            <w:tcW w:w="7218" w:type="dxa"/>
          </w:tcPr>
          <w:p w14:paraId="24FFA54E" w14:textId="6965B04B" w:rsidR="0062499F" w:rsidDel="00716E19" w:rsidRDefault="0062499F" w:rsidP="00716E19">
            <w:pPr>
              <w:autoSpaceDE w:val="0"/>
              <w:autoSpaceDN w:val="0"/>
              <w:adjustRightInd w:val="0"/>
              <w:spacing w:line="240" w:lineRule="auto"/>
              <w:jc w:val="both"/>
              <w:rPr>
                <w:del w:id="30" w:author="Amy Drahota" w:date="2014-10-14T23:41:00Z"/>
                <w:rFonts w:ascii="Arial" w:hAnsi="Arial" w:cs="Arial"/>
                <w:b/>
              </w:rPr>
              <w:pPrChange w:id="31" w:author="Amy Drahota" w:date="2014-10-14T23:44:00Z">
                <w:pPr>
                  <w:pStyle w:val="ListParagraph"/>
                  <w:spacing w:after="0"/>
                  <w:ind w:left="0"/>
                  <w:contextualSpacing w:val="0"/>
                </w:pPr>
              </w:pPrChange>
            </w:pPr>
            <w:del w:id="32" w:author="Amy Drahota" w:date="2014-10-14T23:41:00Z">
              <w:r w:rsidDel="00716E19">
                <w:rPr>
                  <w:rFonts w:ascii="Arial" w:hAnsi="Arial" w:cs="Arial"/>
                </w:rPr>
                <w:delText>Lists the name and funder of the resource.</w:delText>
              </w:r>
            </w:del>
          </w:p>
        </w:tc>
      </w:tr>
      <w:tr w:rsidR="0062499F" w:rsidDel="00716E19" w14:paraId="1A34DB1D" w14:textId="7C65456E" w:rsidTr="000543A8">
        <w:trPr>
          <w:del w:id="33" w:author="Amy Drahota" w:date="2014-10-14T23:41:00Z"/>
        </w:trPr>
        <w:tc>
          <w:tcPr>
            <w:tcW w:w="2250" w:type="dxa"/>
            <w:vAlign w:val="center"/>
          </w:tcPr>
          <w:p w14:paraId="76ADDC72" w14:textId="6AB5CF8F" w:rsidR="0062499F" w:rsidDel="00716E19" w:rsidRDefault="0062499F" w:rsidP="00716E19">
            <w:pPr>
              <w:autoSpaceDE w:val="0"/>
              <w:autoSpaceDN w:val="0"/>
              <w:adjustRightInd w:val="0"/>
              <w:spacing w:line="240" w:lineRule="auto"/>
              <w:jc w:val="both"/>
              <w:rPr>
                <w:del w:id="34" w:author="Amy Drahota" w:date="2014-10-14T23:41:00Z"/>
                <w:rFonts w:ascii="Arial" w:hAnsi="Arial" w:cs="Arial"/>
                <w:b/>
              </w:rPr>
              <w:pPrChange w:id="35" w:author="Amy Drahota" w:date="2014-10-14T23:44:00Z">
                <w:pPr>
                  <w:pStyle w:val="ListParagraph"/>
                  <w:spacing w:after="0"/>
                  <w:ind w:left="0"/>
                  <w:contextualSpacing w:val="0"/>
                </w:pPr>
              </w:pPrChange>
            </w:pPr>
            <w:del w:id="36" w:author="Amy Drahota" w:date="2014-10-14T23:41:00Z">
              <w:r w:rsidDel="00716E19">
                <w:rPr>
                  <w:rFonts w:ascii="Arial" w:hAnsi="Arial" w:cs="Arial"/>
                </w:rPr>
                <w:delText>URL</w:delText>
              </w:r>
            </w:del>
          </w:p>
        </w:tc>
        <w:tc>
          <w:tcPr>
            <w:tcW w:w="7218" w:type="dxa"/>
          </w:tcPr>
          <w:p w14:paraId="06EF0238" w14:textId="2B587AA1" w:rsidR="0062499F" w:rsidDel="00716E19" w:rsidRDefault="0062499F" w:rsidP="00716E19">
            <w:pPr>
              <w:autoSpaceDE w:val="0"/>
              <w:autoSpaceDN w:val="0"/>
              <w:adjustRightInd w:val="0"/>
              <w:spacing w:line="240" w:lineRule="auto"/>
              <w:jc w:val="both"/>
              <w:rPr>
                <w:del w:id="37" w:author="Amy Drahota" w:date="2014-10-14T23:41:00Z"/>
                <w:rFonts w:ascii="Arial" w:hAnsi="Arial" w:cs="Arial"/>
                <w:b/>
              </w:rPr>
              <w:pPrChange w:id="38" w:author="Amy Drahota" w:date="2014-10-14T23:44:00Z">
                <w:pPr>
                  <w:spacing w:after="0"/>
                </w:pPr>
              </w:pPrChange>
            </w:pPr>
            <w:del w:id="39" w:author="Amy Drahota" w:date="2014-10-14T23:41:00Z">
              <w:r w:rsidDel="00716E19">
                <w:rPr>
                  <w:rFonts w:ascii="Arial" w:hAnsi="Arial" w:cs="Arial"/>
                </w:rPr>
                <w:delText>L</w:delText>
              </w:r>
              <w:r w:rsidRPr="00960274" w:rsidDel="00716E19">
                <w:rPr>
                  <w:rFonts w:ascii="Arial" w:hAnsi="Arial" w:cs="Arial"/>
                </w:rPr>
                <w:delText>ists the</w:delText>
              </w:r>
              <w:r w:rsidRPr="00960274" w:rsidDel="00716E19">
                <w:rPr>
                  <w:rFonts w:ascii="Arial" w:hAnsi="Arial" w:cs="Arial"/>
                  <w:b/>
                </w:rPr>
                <w:delText xml:space="preserve"> </w:delText>
              </w:r>
              <w:r w:rsidRPr="00960274" w:rsidDel="00716E19">
                <w:rPr>
                  <w:rFonts w:ascii="Arial" w:hAnsi="Arial" w:cs="Arial"/>
                </w:rPr>
                <w:delText>website URL where the</w:delText>
              </w:r>
              <w:r w:rsidRPr="00960274" w:rsidDel="00716E19">
                <w:rPr>
                  <w:rFonts w:ascii="Arial" w:hAnsi="Arial" w:cs="Arial"/>
                  <w:b/>
                </w:rPr>
                <w:delText xml:space="preserve"> </w:delText>
              </w:r>
              <w:r w:rsidRPr="00960274" w:rsidDel="00716E19">
                <w:rPr>
                  <w:rFonts w:ascii="Arial" w:hAnsi="Arial" w:cs="Arial"/>
                </w:rPr>
                <w:delText>resource can be located.</w:delText>
              </w:r>
              <w:r w:rsidRPr="00960274" w:rsidDel="00716E19">
                <w:rPr>
                  <w:rFonts w:ascii="Arial" w:hAnsi="Arial" w:cs="Arial"/>
                  <w:b/>
                </w:rPr>
                <w:delText xml:space="preserve"> </w:delText>
              </w:r>
            </w:del>
          </w:p>
        </w:tc>
      </w:tr>
      <w:tr w:rsidR="0062499F" w:rsidDel="00716E19" w14:paraId="7E2E3DEB" w14:textId="2221E3C9" w:rsidTr="000543A8">
        <w:trPr>
          <w:del w:id="40" w:author="Amy Drahota" w:date="2014-10-14T23:41:00Z"/>
        </w:trPr>
        <w:tc>
          <w:tcPr>
            <w:tcW w:w="2250" w:type="dxa"/>
            <w:vAlign w:val="center"/>
          </w:tcPr>
          <w:p w14:paraId="78C6A6EC" w14:textId="40157109" w:rsidR="0062499F" w:rsidDel="00716E19" w:rsidRDefault="0062499F" w:rsidP="00716E19">
            <w:pPr>
              <w:autoSpaceDE w:val="0"/>
              <w:autoSpaceDN w:val="0"/>
              <w:adjustRightInd w:val="0"/>
              <w:spacing w:line="240" w:lineRule="auto"/>
              <w:jc w:val="both"/>
              <w:rPr>
                <w:del w:id="41" w:author="Amy Drahota" w:date="2014-10-14T23:41:00Z"/>
                <w:rFonts w:ascii="Arial" w:hAnsi="Arial" w:cs="Arial"/>
                <w:b/>
              </w:rPr>
              <w:pPrChange w:id="42" w:author="Amy Drahota" w:date="2014-10-14T23:44:00Z">
                <w:pPr>
                  <w:pStyle w:val="ListParagraph"/>
                  <w:spacing w:after="0"/>
                  <w:ind w:left="0"/>
                  <w:contextualSpacing w:val="0"/>
                </w:pPr>
              </w:pPrChange>
            </w:pPr>
            <w:del w:id="43" w:author="Amy Drahota" w:date="2014-10-14T23:41:00Z">
              <w:r w:rsidDel="00716E19">
                <w:rPr>
                  <w:rFonts w:ascii="Arial" w:hAnsi="Arial" w:cs="Arial"/>
                </w:rPr>
                <w:delText>Accessibility</w:delText>
              </w:r>
            </w:del>
          </w:p>
        </w:tc>
        <w:tc>
          <w:tcPr>
            <w:tcW w:w="7218" w:type="dxa"/>
          </w:tcPr>
          <w:p w14:paraId="77FE9F32" w14:textId="7FFCD91B" w:rsidR="0062499F" w:rsidDel="00716E19" w:rsidRDefault="0062499F" w:rsidP="00716E19">
            <w:pPr>
              <w:autoSpaceDE w:val="0"/>
              <w:autoSpaceDN w:val="0"/>
              <w:adjustRightInd w:val="0"/>
              <w:spacing w:line="240" w:lineRule="auto"/>
              <w:jc w:val="both"/>
              <w:rPr>
                <w:del w:id="44" w:author="Amy Drahota" w:date="2014-10-14T23:41:00Z"/>
                <w:rFonts w:ascii="Arial" w:hAnsi="Arial" w:cs="Arial"/>
                <w:b/>
              </w:rPr>
              <w:pPrChange w:id="45" w:author="Amy Drahota" w:date="2014-10-14T23:44:00Z">
                <w:pPr>
                  <w:pStyle w:val="ListParagraph"/>
                  <w:spacing w:after="0"/>
                  <w:ind w:left="0"/>
                  <w:contextualSpacing w:val="0"/>
                </w:pPr>
              </w:pPrChange>
            </w:pPr>
            <w:del w:id="46" w:author="Amy Drahota" w:date="2014-10-14T23:41:00Z">
              <w:r w:rsidDel="00716E19">
                <w:rPr>
                  <w:rFonts w:ascii="Arial" w:hAnsi="Arial" w:cs="Arial"/>
                </w:rPr>
                <w:delText>Identifies whether the resource is free or requires a fee and the format in which the resource can be accessed (i.e., PDF or web-based).</w:delText>
              </w:r>
            </w:del>
          </w:p>
        </w:tc>
      </w:tr>
      <w:tr w:rsidR="0062499F" w:rsidDel="00716E19" w14:paraId="0F32D2E0" w14:textId="1C833755" w:rsidTr="000543A8">
        <w:trPr>
          <w:del w:id="47" w:author="Amy Drahota" w:date="2014-10-14T23:41:00Z"/>
        </w:trPr>
        <w:tc>
          <w:tcPr>
            <w:tcW w:w="2250" w:type="dxa"/>
            <w:vAlign w:val="center"/>
          </w:tcPr>
          <w:p w14:paraId="4F0A4AD8" w14:textId="05F7BD30" w:rsidR="0062499F" w:rsidDel="00716E19" w:rsidRDefault="0062499F" w:rsidP="00716E19">
            <w:pPr>
              <w:autoSpaceDE w:val="0"/>
              <w:autoSpaceDN w:val="0"/>
              <w:adjustRightInd w:val="0"/>
              <w:spacing w:line="240" w:lineRule="auto"/>
              <w:jc w:val="both"/>
              <w:rPr>
                <w:del w:id="48" w:author="Amy Drahota" w:date="2014-10-14T23:41:00Z"/>
                <w:rFonts w:ascii="Arial" w:hAnsi="Arial" w:cs="Arial"/>
                <w:b/>
              </w:rPr>
              <w:pPrChange w:id="49" w:author="Amy Drahota" w:date="2014-10-14T23:44:00Z">
                <w:pPr>
                  <w:pStyle w:val="ListParagraph"/>
                  <w:spacing w:after="0"/>
                  <w:ind w:left="0"/>
                  <w:contextualSpacing w:val="0"/>
                </w:pPr>
              </w:pPrChange>
            </w:pPr>
            <w:del w:id="50" w:author="Amy Drahota" w:date="2014-10-14T23:41:00Z">
              <w:r w:rsidDel="00716E19">
                <w:rPr>
                  <w:rFonts w:ascii="Arial" w:hAnsi="Arial" w:cs="Arial"/>
                </w:rPr>
                <w:delText>Specificity to ASD</w:delText>
              </w:r>
            </w:del>
          </w:p>
        </w:tc>
        <w:tc>
          <w:tcPr>
            <w:tcW w:w="7218" w:type="dxa"/>
          </w:tcPr>
          <w:p w14:paraId="58E61EA7" w14:textId="01C92453" w:rsidR="0062499F" w:rsidDel="00716E19" w:rsidRDefault="0062499F" w:rsidP="00716E19">
            <w:pPr>
              <w:autoSpaceDE w:val="0"/>
              <w:autoSpaceDN w:val="0"/>
              <w:adjustRightInd w:val="0"/>
              <w:spacing w:line="240" w:lineRule="auto"/>
              <w:jc w:val="both"/>
              <w:rPr>
                <w:del w:id="51" w:author="Amy Drahota" w:date="2014-10-14T23:41:00Z"/>
                <w:rFonts w:ascii="Arial" w:hAnsi="Arial" w:cs="Arial"/>
                <w:b/>
              </w:rPr>
              <w:pPrChange w:id="52" w:author="Amy Drahota" w:date="2014-10-14T23:44:00Z">
                <w:pPr>
                  <w:pStyle w:val="ListParagraph"/>
                  <w:spacing w:after="0"/>
                  <w:ind w:left="0"/>
                  <w:contextualSpacing w:val="0"/>
                </w:pPr>
              </w:pPrChange>
            </w:pPr>
            <w:del w:id="53" w:author="Amy Drahota" w:date="2014-10-14T23:41:00Z">
              <w:r w:rsidDel="00716E19">
                <w:rPr>
                  <w:rFonts w:ascii="Arial" w:hAnsi="Arial" w:cs="Arial"/>
                </w:rPr>
                <w:delText>Identifies whether or not the resource is designed for ASD related treatments or treatments for multiple populations.</w:delText>
              </w:r>
            </w:del>
          </w:p>
        </w:tc>
      </w:tr>
      <w:tr w:rsidR="0062499F" w:rsidDel="00716E19" w14:paraId="22965D99" w14:textId="2309D3AE" w:rsidTr="000543A8">
        <w:trPr>
          <w:del w:id="54" w:author="Amy Drahota" w:date="2014-10-14T23:41:00Z"/>
        </w:trPr>
        <w:tc>
          <w:tcPr>
            <w:tcW w:w="2250" w:type="dxa"/>
            <w:vAlign w:val="center"/>
          </w:tcPr>
          <w:p w14:paraId="2BD08590" w14:textId="05F286BA" w:rsidR="0062499F" w:rsidDel="00716E19" w:rsidRDefault="0062499F" w:rsidP="00716E19">
            <w:pPr>
              <w:autoSpaceDE w:val="0"/>
              <w:autoSpaceDN w:val="0"/>
              <w:adjustRightInd w:val="0"/>
              <w:spacing w:line="240" w:lineRule="auto"/>
              <w:jc w:val="both"/>
              <w:rPr>
                <w:del w:id="55" w:author="Amy Drahota" w:date="2014-10-14T23:41:00Z"/>
                <w:rFonts w:ascii="Arial" w:hAnsi="Arial" w:cs="Arial"/>
                <w:b/>
              </w:rPr>
              <w:pPrChange w:id="56" w:author="Amy Drahota" w:date="2014-10-14T23:44:00Z">
                <w:pPr>
                  <w:pStyle w:val="ListParagraph"/>
                  <w:spacing w:after="0"/>
                  <w:ind w:left="0"/>
                  <w:contextualSpacing w:val="0"/>
                </w:pPr>
              </w:pPrChange>
            </w:pPr>
            <w:del w:id="57" w:author="Amy Drahota" w:date="2014-10-14T23:41:00Z">
              <w:r w:rsidDel="00716E19">
                <w:rPr>
                  <w:rFonts w:ascii="Arial" w:hAnsi="Arial" w:cs="Arial"/>
                </w:rPr>
                <w:delText>Types of Treatments</w:delText>
              </w:r>
            </w:del>
          </w:p>
        </w:tc>
        <w:tc>
          <w:tcPr>
            <w:tcW w:w="7218" w:type="dxa"/>
          </w:tcPr>
          <w:p w14:paraId="79A0A2E6" w14:textId="33641F19" w:rsidR="0062499F" w:rsidDel="00716E19" w:rsidRDefault="0062499F" w:rsidP="00716E19">
            <w:pPr>
              <w:autoSpaceDE w:val="0"/>
              <w:autoSpaceDN w:val="0"/>
              <w:adjustRightInd w:val="0"/>
              <w:spacing w:line="240" w:lineRule="auto"/>
              <w:jc w:val="both"/>
              <w:rPr>
                <w:del w:id="58" w:author="Amy Drahota" w:date="2014-10-14T23:41:00Z"/>
                <w:rFonts w:ascii="Arial" w:hAnsi="Arial" w:cs="Arial"/>
                <w:b/>
              </w:rPr>
              <w:pPrChange w:id="59" w:author="Amy Drahota" w:date="2014-10-14T23:44:00Z">
                <w:pPr>
                  <w:pStyle w:val="ListParagraph"/>
                  <w:spacing w:after="0"/>
                  <w:ind w:left="0"/>
                  <w:contextualSpacing w:val="0"/>
                </w:pPr>
              </w:pPrChange>
            </w:pPr>
            <w:del w:id="60" w:author="Amy Drahota" w:date="2014-10-14T23:41:00Z">
              <w:r w:rsidDel="00716E19">
                <w:rPr>
                  <w:rFonts w:ascii="Arial" w:hAnsi="Arial" w:cs="Arial"/>
                </w:rPr>
                <w:delText>Identifies the various types of treatments (i.e., behavior, mental health, academic success) that are included in the resource.</w:delText>
              </w:r>
            </w:del>
          </w:p>
        </w:tc>
      </w:tr>
      <w:tr w:rsidR="0062499F" w:rsidDel="00716E19" w14:paraId="65424E51" w14:textId="65B7853B" w:rsidTr="000543A8">
        <w:trPr>
          <w:del w:id="61" w:author="Amy Drahota" w:date="2014-10-14T23:41:00Z"/>
        </w:trPr>
        <w:tc>
          <w:tcPr>
            <w:tcW w:w="2250" w:type="dxa"/>
            <w:vAlign w:val="center"/>
          </w:tcPr>
          <w:p w14:paraId="7D917CC9" w14:textId="6EC1F532" w:rsidR="0062499F" w:rsidDel="00716E19" w:rsidRDefault="0062499F" w:rsidP="00716E19">
            <w:pPr>
              <w:autoSpaceDE w:val="0"/>
              <w:autoSpaceDN w:val="0"/>
              <w:adjustRightInd w:val="0"/>
              <w:spacing w:line="240" w:lineRule="auto"/>
              <w:jc w:val="both"/>
              <w:rPr>
                <w:del w:id="62" w:author="Amy Drahota" w:date="2014-10-14T23:41:00Z"/>
                <w:rFonts w:ascii="Arial" w:hAnsi="Arial" w:cs="Arial"/>
                <w:b/>
              </w:rPr>
              <w:pPrChange w:id="63" w:author="Amy Drahota" w:date="2014-10-14T23:44:00Z">
                <w:pPr>
                  <w:pStyle w:val="ListParagraph"/>
                  <w:spacing w:after="0"/>
                  <w:ind w:left="0"/>
                  <w:contextualSpacing w:val="0"/>
                </w:pPr>
              </w:pPrChange>
            </w:pPr>
            <w:del w:id="64" w:author="Amy Drahota" w:date="2014-10-14T23:41:00Z">
              <w:r w:rsidDel="00716E19">
                <w:rPr>
                  <w:rFonts w:ascii="Arial" w:hAnsi="Arial" w:cs="Arial"/>
                </w:rPr>
                <w:delText>Rating Scale</w:delText>
              </w:r>
            </w:del>
          </w:p>
        </w:tc>
        <w:tc>
          <w:tcPr>
            <w:tcW w:w="7218" w:type="dxa"/>
          </w:tcPr>
          <w:p w14:paraId="516D32CA" w14:textId="557ADE85" w:rsidR="0062499F" w:rsidDel="00716E19" w:rsidRDefault="0062499F" w:rsidP="00716E19">
            <w:pPr>
              <w:autoSpaceDE w:val="0"/>
              <w:autoSpaceDN w:val="0"/>
              <w:adjustRightInd w:val="0"/>
              <w:spacing w:line="240" w:lineRule="auto"/>
              <w:jc w:val="both"/>
              <w:rPr>
                <w:del w:id="65" w:author="Amy Drahota" w:date="2014-10-14T23:41:00Z"/>
                <w:rFonts w:ascii="Arial" w:hAnsi="Arial" w:cs="Arial"/>
                <w:b/>
              </w:rPr>
              <w:pPrChange w:id="66" w:author="Amy Drahota" w:date="2014-10-14T23:44:00Z">
                <w:pPr>
                  <w:pStyle w:val="ListParagraph"/>
                  <w:spacing w:after="0"/>
                  <w:ind w:left="0"/>
                  <w:contextualSpacing w:val="0"/>
                </w:pPr>
              </w:pPrChange>
            </w:pPr>
            <w:del w:id="67" w:author="Amy Drahota" w:date="2014-10-14T23:41:00Z">
              <w:r w:rsidDel="00716E19">
                <w:rPr>
                  <w:rFonts w:ascii="Arial" w:hAnsi="Arial" w:cs="Arial"/>
                </w:rPr>
                <w:delText>Details the scale(s) used to rate the treatments listed within each resource.</w:delText>
              </w:r>
            </w:del>
          </w:p>
        </w:tc>
      </w:tr>
      <w:tr w:rsidR="0062499F" w:rsidDel="00716E19" w14:paraId="7FED7F7F" w14:textId="53FC79B9" w:rsidTr="000543A8">
        <w:trPr>
          <w:del w:id="68" w:author="Amy Drahota" w:date="2014-10-14T23:41:00Z"/>
        </w:trPr>
        <w:tc>
          <w:tcPr>
            <w:tcW w:w="2250" w:type="dxa"/>
            <w:vAlign w:val="center"/>
          </w:tcPr>
          <w:p w14:paraId="3BC35896" w14:textId="43BCF89B" w:rsidR="0062499F" w:rsidDel="00716E19" w:rsidRDefault="0062499F" w:rsidP="00716E19">
            <w:pPr>
              <w:autoSpaceDE w:val="0"/>
              <w:autoSpaceDN w:val="0"/>
              <w:adjustRightInd w:val="0"/>
              <w:spacing w:line="240" w:lineRule="auto"/>
              <w:jc w:val="both"/>
              <w:rPr>
                <w:del w:id="69" w:author="Amy Drahota" w:date="2014-10-14T23:41:00Z"/>
                <w:rFonts w:ascii="Arial" w:hAnsi="Arial" w:cs="Arial"/>
                <w:b/>
              </w:rPr>
              <w:pPrChange w:id="70" w:author="Amy Drahota" w:date="2014-10-14T23:44:00Z">
                <w:pPr>
                  <w:pStyle w:val="ListParagraph"/>
                  <w:spacing w:after="0"/>
                  <w:ind w:left="0"/>
                  <w:contextualSpacing w:val="0"/>
                </w:pPr>
              </w:pPrChange>
            </w:pPr>
            <w:del w:id="71" w:author="Amy Drahota" w:date="2014-10-14T23:41:00Z">
              <w:r w:rsidDel="00716E19">
                <w:rPr>
                  <w:rFonts w:ascii="Arial" w:hAnsi="Arial" w:cs="Arial"/>
                </w:rPr>
                <w:delText>Audience</w:delText>
              </w:r>
            </w:del>
          </w:p>
        </w:tc>
        <w:tc>
          <w:tcPr>
            <w:tcW w:w="7218" w:type="dxa"/>
          </w:tcPr>
          <w:p w14:paraId="502A4031" w14:textId="5F4ACF38" w:rsidR="0062499F" w:rsidDel="00716E19" w:rsidRDefault="0062499F" w:rsidP="00716E19">
            <w:pPr>
              <w:autoSpaceDE w:val="0"/>
              <w:autoSpaceDN w:val="0"/>
              <w:adjustRightInd w:val="0"/>
              <w:spacing w:line="240" w:lineRule="auto"/>
              <w:jc w:val="both"/>
              <w:rPr>
                <w:del w:id="72" w:author="Amy Drahota" w:date="2014-10-14T23:41:00Z"/>
                <w:rFonts w:ascii="Arial" w:hAnsi="Arial" w:cs="Arial"/>
                <w:b/>
              </w:rPr>
              <w:pPrChange w:id="73" w:author="Amy Drahota" w:date="2014-10-14T23:44:00Z">
                <w:pPr>
                  <w:pStyle w:val="ListParagraph"/>
                  <w:spacing w:after="0"/>
                  <w:ind w:left="0"/>
                  <w:contextualSpacing w:val="0"/>
                </w:pPr>
              </w:pPrChange>
            </w:pPr>
            <w:del w:id="74" w:author="Amy Drahota" w:date="2014-10-14T23:41:00Z">
              <w:r w:rsidDel="00716E19">
                <w:rPr>
                  <w:rFonts w:ascii="Arial" w:hAnsi="Arial" w:cs="Arial"/>
                </w:rPr>
                <w:delText>Lists the audience (i.e., parents, therapists, educators) that each resource was designed for.</w:delText>
              </w:r>
            </w:del>
          </w:p>
        </w:tc>
      </w:tr>
    </w:tbl>
    <w:p w14:paraId="55413A53" w14:textId="3EAE42FC" w:rsidR="00503812" w:rsidDel="00716E19" w:rsidRDefault="00503812" w:rsidP="00716E19">
      <w:pPr>
        <w:autoSpaceDE w:val="0"/>
        <w:autoSpaceDN w:val="0"/>
        <w:adjustRightInd w:val="0"/>
        <w:spacing w:line="240" w:lineRule="auto"/>
        <w:jc w:val="both"/>
        <w:rPr>
          <w:del w:id="75" w:author="Amy Drahota" w:date="2014-10-14T23:41:00Z"/>
        </w:rPr>
        <w:pPrChange w:id="76" w:author="Amy Drahota" w:date="2014-10-14T23:44:00Z">
          <w:pPr/>
        </w:pPrChange>
      </w:pPr>
    </w:p>
    <w:p w14:paraId="4267607D" w14:textId="673E6578" w:rsidR="00960A65" w:rsidRPr="00BA755D" w:rsidDel="00716E19" w:rsidRDefault="00960A65" w:rsidP="00716E19">
      <w:pPr>
        <w:autoSpaceDE w:val="0"/>
        <w:autoSpaceDN w:val="0"/>
        <w:adjustRightInd w:val="0"/>
        <w:spacing w:line="240" w:lineRule="auto"/>
        <w:jc w:val="both"/>
        <w:rPr>
          <w:del w:id="77" w:author="Amy Drahota" w:date="2014-10-14T23:44:00Z"/>
          <w:rFonts w:ascii="Arial" w:hAnsi="Arial" w:cs="Arial"/>
          <w:b/>
          <w:color w:val="000000"/>
          <w:sz w:val="24"/>
          <w:szCs w:val="24"/>
        </w:rPr>
        <w:pPrChange w:id="78" w:author="Amy Drahota" w:date="2014-10-14T23:44:00Z">
          <w:pPr>
            <w:pBdr>
              <w:top w:val="single" w:sz="4" w:space="1" w:color="auto"/>
              <w:bottom w:val="single" w:sz="4" w:space="1" w:color="auto"/>
            </w:pBdr>
            <w:spacing w:after="0" w:line="240" w:lineRule="auto"/>
            <w:jc w:val="center"/>
          </w:pPr>
        </w:pPrChange>
      </w:pPr>
      <w:del w:id="79" w:author="Amy Drahota" w:date="2014-10-14T23:44:00Z">
        <w:r w:rsidRPr="00BA755D" w:rsidDel="00716E19">
          <w:rPr>
            <w:rFonts w:ascii="Arial" w:hAnsi="Arial" w:cs="Arial"/>
            <w:b/>
            <w:color w:val="000000"/>
            <w:sz w:val="24"/>
            <w:szCs w:val="24"/>
          </w:rPr>
          <w:delText>Instructions for Identifying and Selecting ASD Treatments</w:delText>
        </w:r>
      </w:del>
    </w:p>
    <w:p w14:paraId="12ED6930" w14:textId="5FC7950B" w:rsidR="00960A65" w:rsidDel="00716E19" w:rsidRDefault="00960A65" w:rsidP="00716E19">
      <w:pPr>
        <w:autoSpaceDE w:val="0"/>
        <w:autoSpaceDN w:val="0"/>
        <w:adjustRightInd w:val="0"/>
        <w:spacing w:line="240" w:lineRule="auto"/>
        <w:jc w:val="both"/>
        <w:rPr>
          <w:del w:id="80" w:author="Amy Drahota" w:date="2014-10-14T23:44:00Z"/>
          <w:rFonts w:ascii="Arial" w:hAnsi="Arial" w:cs="Arial"/>
          <w:color w:val="000000"/>
        </w:rPr>
        <w:pPrChange w:id="81" w:author="Amy Drahota" w:date="2014-10-14T23:44:00Z">
          <w:pPr>
            <w:spacing w:after="0" w:line="240" w:lineRule="auto"/>
          </w:pPr>
        </w:pPrChange>
      </w:pPr>
    </w:p>
    <w:p w14:paraId="38E91EBE" w14:textId="792A5087" w:rsidR="00960A65" w:rsidDel="00716E19" w:rsidRDefault="00960A65" w:rsidP="00716E19">
      <w:pPr>
        <w:autoSpaceDE w:val="0"/>
        <w:autoSpaceDN w:val="0"/>
        <w:adjustRightInd w:val="0"/>
        <w:spacing w:line="240" w:lineRule="auto"/>
        <w:jc w:val="both"/>
        <w:rPr>
          <w:del w:id="82" w:author="Amy Drahota" w:date="2014-10-14T23:44:00Z"/>
          <w:rFonts w:ascii="Arial" w:hAnsi="Arial" w:cs="Arial"/>
          <w:color w:val="000000"/>
        </w:rPr>
        <w:pPrChange w:id="83" w:author="Amy Drahota" w:date="2014-10-14T23:44:00Z">
          <w:pPr>
            <w:spacing w:after="0" w:line="240" w:lineRule="auto"/>
          </w:pPr>
        </w:pPrChange>
      </w:pPr>
      <w:del w:id="84" w:author="Amy Drahota" w:date="2014-10-14T23:44:00Z">
        <w:r w:rsidRPr="00AD4135" w:rsidDel="00716E19">
          <w:rPr>
            <w:rFonts w:ascii="Arial" w:hAnsi="Arial" w:cs="Arial"/>
            <w:color w:val="000000"/>
          </w:rPr>
          <w:delText xml:space="preserve">Identifying and selecting ASD treatments </w:delText>
        </w:r>
        <w:r w:rsidDel="00716E19">
          <w:rPr>
            <w:rFonts w:ascii="Arial" w:hAnsi="Arial" w:cs="Arial"/>
            <w:color w:val="000000"/>
          </w:rPr>
          <w:delText>may</w:delText>
        </w:r>
        <w:r w:rsidRPr="00AD4135" w:rsidDel="00716E19">
          <w:rPr>
            <w:rFonts w:ascii="Arial" w:hAnsi="Arial" w:cs="Arial"/>
            <w:color w:val="000000"/>
          </w:rPr>
          <w:delText xml:space="preserve"> be challenging, as complications </w:delText>
        </w:r>
        <w:r w:rsidDel="00716E19">
          <w:rPr>
            <w:rFonts w:ascii="Arial" w:hAnsi="Arial" w:cs="Arial"/>
            <w:color w:val="000000"/>
          </w:rPr>
          <w:delText>often</w:delText>
        </w:r>
        <w:r w:rsidRPr="00AD4135" w:rsidDel="00716E19">
          <w:rPr>
            <w:rFonts w:ascii="Arial" w:hAnsi="Arial" w:cs="Arial"/>
            <w:color w:val="000000"/>
          </w:rPr>
          <w:delText xml:space="preserve"> arise with limited availability of resources to access information on potential ASD treatments. Optimal ASD treatments </w:delText>
        </w:r>
        <w:r w:rsidDel="00716E19">
          <w:rPr>
            <w:rFonts w:ascii="Arial" w:hAnsi="Arial" w:cs="Arial"/>
            <w:color w:val="000000"/>
          </w:rPr>
          <w:delText xml:space="preserve">to implement at your agency have the following characteristics: 1) address agency-identified needs, 2) fit within the agency, 2) are feasible to implement, 3) are clinically useful, 4) demonstrate evidence supporting their use, and 5) have a favorable benefit-cost ratio. </w:delText>
        </w:r>
        <w:r w:rsidRPr="00AD4135" w:rsidDel="00716E19">
          <w:rPr>
            <w:rFonts w:ascii="Arial" w:hAnsi="Arial" w:cs="Arial"/>
            <w:color w:val="000000"/>
          </w:rPr>
          <w:delText>Th</w:delText>
        </w:r>
        <w:r w:rsidDel="00716E19">
          <w:rPr>
            <w:rFonts w:ascii="Arial" w:hAnsi="Arial" w:cs="Arial"/>
            <w:color w:val="000000"/>
          </w:rPr>
          <w:delText xml:space="preserve">ese </w:delText>
        </w:r>
        <w:r w:rsidRPr="005A16DC" w:rsidDel="00716E19">
          <w:rPr>
            <w:rFonts w:ascii="Arial" w:hAnsi="Arial" w:cs="Arial"/>
            <w:i/>
            <w:color w:val="000000"/>
          </w:rPr>
          <w:delText>Instructions for Identifying</w:delText>
        </w:r>
        <w:r w:rsidRPr="00AD4135" w:rsidDel="00716E19">
          <w:rPr>
            <w:rFonts w:ascii="Arial" w:hAnsi="Arial" w:cs="Arial"/>
            <w:i/>
            <w:color w:val="000000"/>
          </w:rPr>
          <w:delText xml:space="preserve"> and Selecting </w:delText>
        </w:r>
        <w:r w:rsidDel="00716E19">
          <w:rPr>
            <w:rFonts w:ascii="Arial" w:hAnsi="Arial" w:cs="Arial"/>
            <w:i/>
            <w:color w:val="000000"/>
          </w:rPr>
          <w:delText>ASD Treatments</w:delText>
        </w:r>
        <w:r w:rsidRPr="00AD4135" w:rsidDel="00716E19">
          <w:rPr>
            <w:rFonts w:ascii="Arial" w:hAnsi="Arial" w:cs="Arial"/>
            <w:color w:val="000000"/>
          </w:rPr>
          <w:delText xml:space="preserve"> will assist agencies in navigating public resources </w:delText>
        </w:r>
        <w:r w:rsidDel="00716E19">
          <w:rPr>
            <w:rFonts w:ascii="Arial" w:hAnsi="Arial" w:cs="Arial"/>
            <w:color w:val="000000"/>
          </w:rPr>
          <w:delText xml:space="preserve">to </w:delText>
        </w:r>
        <w:r w:rsidRPr="00AD4135" w:rsidDel="00716E19">
          <w:rPr>
            <w:rFonts w:ascii="Arial" w:hAnsi="Arial" w:cs="Arial"/>
            <w:color w:val="000000"/>
          </w:rPr>
          <w:delText xml:space="preserve">access </w:delText>
        </w:r>
        <w:r w:rsidDel="00716E19">
          <w:rPr>
            <w:rFonts w:ascii="Arial" w:hAnsi="Arial" w:cs="Arial"/>
            <w:color w:val="000000"/>
          </w:rPr>
          <w:delText xml:space="preserve">information on </w:delText>
        </w:r>
        <w:r w:rsidRPr="00AD4135" w:rsidDel="00716E19">
          <w:rPr>
            <w:rFonts w:ascii="Arial" w:hAnsi="Arial" w:cs="Arial"/>
            <w:color w:val="000000"/>
          </w:rPr>
          <w:delText>ASD treatment</w:delText>
        </w:r>
        <w:r w:rsidDel="00716E19">
          <w:rPr>
            <w:rFonts w:ascii="Arial" w:hAnsi="Arial" w:cs="Arial"/>
            <w:color w:val="000000"/>
          </w:rPr>
          <w:delText xml:space="preserve">s. The information accessed will assist in completing ACT SMART worksheets to make an eventual </w:delText>
        </w:r>
        <w:r w:rsidRPr="00AD4135" w:rsidDel="00716E19">
          <w:rPr>
            <w:rFonts w:ascii="Arial" w:hAnsi="Arial" w:cs="Arial"/>
            <w:color w:val="000000"/>
          </w:rPr>
          <w:delText xml:space="preserve">well-informed </w:delText>
        </w:r>
        <w:r w:rsidDel="00716E19">
          <w:rPr>
            <w:rFonts w:ascii="Arial" w:hAnsi="Arial" w:cs="Arial"/>
            <w:color w:val="000000"/>
          </w:rPr>
          <w:delText>adoption decision.</w:delText>
        </w:r>
      </w:del>
    </w:p>
    <w:p w14:paraId="624D43BA" w14:textId="676056AB" w:rsidR="00960A65" w:rsidDel="00716E19" w:rsidRDefault="00960A65" w:rsidP="00716E19">
      <w:pPr>
        <w:autoSpaceDE w:val="0"/>
        <w:autoSpaceDN w:val="0"/>
        <w:adjustRightInd w:val="0"/>
        <w:spacing w:line="240" w:lineRule="auto"/>
        <w:jc w:val="both"/>
        <w:rPr>
          <w:del w:id="85" w:author="Amy Drahota" w:date="2014-10-14T23:44:00Z"/>
          <w:rFonts w:ascii="Arial" w:hAnsi="Arial" w:cs="Arial"/>
          <w:color w:val="000000"/>
        </w:rPr>
        <w:pPrChange w:id="86" w:author="Amy Drahota" w:date="2014-10-14T23:44:00Z">
          <w:pPr>
            <w:spacing w:after="0" w:line="240" w:lineRule="auto"/>
          </w:pPr>
        </w:pPrChange>
      </w:pPr>
    </w:p>
    <w:p w14:paraId="492C1534" w14:textId="27F1A89A" w:rsidR="00960A65" w:rsidDel="00716E19" w:rsidRDefault="00960A65" w:rsidP="00716E19">
      <w:pPr>
        <w:autoSpaceDE w:val="0"/>
        <w:autoSpaceDN w:val="0"/>
        <w:adjustRightInd w:val="0"/>
        <w:spacing w:line="240" w:lineRule="auto"/>
        <w:jc w:val="both"/>
        <w:rPr>
          <w:del w:id="87" w:author="Amy Drahota" w:date="2014-10-14T23:44:00Z"/>
          <w:rFonts w:ascii="Arial" w:hAnsi="Arial" w:cs="Arial"/>
          <w:b/>
          <w:i/>
          <w:color w:val="000000"/>
        </w:rPr>
        <w:pPrChange w:id="88" w:author="Amy Drahota" w:date="2014-10-14T23:44:00Z">
          <w:pPr>
            <w:spacing w:after="0" w:line="240" w:lineRule="auto"/>
          </w:pPr>
        </w:pPrChange>
      </w:pPr>
      <w:del w:id="89" w:author="Amy Drahota" w:date="2014-10-14T23:44:00Z">
        <w:r w:rsidRPr="003854A0" w:rsidDel="00716E19">
          <w:rPr>
            <w:rFonts w:ascii="Arial" w:hAnsi="Arial" w:cs="Arial"/>
            <w:b/>
            <w:i/>
            <w:color w:val="000000"/>
          </w:rPr>
          <w:delText>How do I access information about ASD treatments?</w:delText>
        </w:r>
      </w:del>
    </w:p>
    <w:p w14:paraId="3B36558A" w14:textId="7CDDE7B2" w:rsidR="00960A65" w:rsidRPr="003854A0" w:rsidDel="00716E19" w:rsidRDefault="00960A65" w:rsidP="00716E19">
      <w:pPr>
        <w:autoSpaceDE w:val="0"/>
        <w:autoSpaceDN w:val="0"/>
        <w:adjustRightInd w:val="0"/>
        <w:spacing w:line="240" w:lineRule="auto"/>
        <w:jc w:val="both"/>
        <w:rPr>
          <w:del w:id="90" w:author="Amy Drahota" w:date="2014-10-14T23:44:00Z"/>
          <w:rFonts w:ascii="Arial" w:hAnsi="Arial" w:cs="Arial"/>
          <w:b/>
          <w:i/>
          <w:color w:val="000000"/>
        </w:rPr>
        <w:pPrChange w:id="91" w:author="Amy Drahota" w:date="2014-10-14T23:44:00Z">
          <w:pPr>
            <w:spacing w:after="0" w:line="240" w:lineRule="auto"/>
          </w:pPr>
        </w:pPrChange>
      </w:pPr>
    </w:p>
    <w:p w14:paraId="2E7C6D52" w14:textId="432DEA26" w:rsidR="00960A65" w:rsidDel="00716E19" w:rsidRDefault="00960A65" w:rsidP="00716E19">
      <w:pPr>
        <w:autoSpaceDE w:val="0"/>
        <w:autoSpaceDN w:val="0"/>
        <w:adjustRightInd w:val="0"/>
        <w:spacing w:line="240" w:lineRule="auto"/>
        <w:jc w:val="both"/>
        <w:rPr>
          <w:del w:id="92" w:author="Amy Drahota" w:date="2014-10-14T23:44:00Z"/>
          <w:rFonts w:ascii="Arial" w:hAnsi="Arial" w:cs="Arial"/>
          <w:color w:val="000000"/>
        </w:rPr>
        <w:pPrChange w:id="93" w:author="Amy Drahota" w:date="2014-10-14T23:44:00Z">
          <w:pPr>
            <w:spacing w:after="0" w:line="240" w:lineRule="auto"/>
          </w:pPr>
        </w:pPrChange>
      </w:pPr>
      <w:del w:id="94" w:author="Amy Drahota" w:date="2014-10-14T23:44:00Z">
        <w:r w:rsidDel="00716E19">
          <w:rPr>
            <w:rFonts w:ascii="Arial" w:hAnsi="Arial" w:cs="Arial"/>
            <w:color w:val="000000"/>
          </w:rPr>
          <w:delText>Information on ASD treatments can be accessed in the following ways:</w:delText>
        </w:r>
      </w:del>
    </w:p>
    <w:p w14:paraId="767AA2A0" w14:textId="537C8134" w:rsidR="00960A65" w:rsidDel="00716E19" w:rsidRDefault="00960A65" w:rsidP="00716E19">
      <w:pPr>
        <w:autoSpaceDE w:val="0"/>
        <w:autoSpaceDN w:val="0"/>
        <w:adjustRightInd w:val="0"/>
        <w:spacing w:line="240" w:lineRule="auto"/>
        <w:jc w:val="both"/>
        <w:rPr>
          <w:del w:id="95" w:author="Amy Drahota" w:date="2014-10-14T23:44:00Z"/>
          <w:rFonts w:ascii="Arial" w:hAnsi="Arial" w:cs="Arial"/>
          <w:color w:val="000000"/>
        </w:rPr>
        <w:pPrChange w:id="96" w:author="Amy Drahota" w:date="2014-10-14T23:44:00Z">
          <w:pPr>
            <w:spacing w:after="0" w:line="240" w:lineRule="auto"/>
          </w:pPr>
        </w:pPrChange>
      </w:pPr>
    </w:p>
    <w:p w14:paraId="59BDCB09" w14:textId="76D94B7D" w:rsidR="00960A65" w:rsidRPr="003854A0" w:rsidDel="00716E19" w:rsidRDefault="00960A65" w:rsidP="00716E19">
      <w:pPr>
        <w:autoSpaceDE w:val="0"/>
        <w:autoSpaceDN w:val="0"/>
        <w:adjustRightInd w:val="0"/>
        <w:spacing w:line="240" w:lineRule="auto"/>
        <w:jc w:val="both"/>
        <w:rPr>
          <w:del w:id="97" w:author="Amy Drahota" w:date="2014-10-14T23:44:00Z"/>
          <w:rFonts w:ascii="Arial" w:hAnsi="Arial" w:cs="Arial"/>
          <w:bCs/>
          <w:color w:val="000000"/>
        </w:rPr>
        <w:pPrChange w:id="98" w:author="Amy Drahota" w:date="2014-10-14T23:44:00Z">
          <w:pPr>
            <w:pStyle w:val="ListParagraph"/>
            <w:numPr>
              <w:numId w:val="2"/>
            </w:numPr>
            <w:spacing w:after="0" w:line="240" w:lineRule="auto"/>
            <w:ind w:left="360" w:hanging="360"/>
          </w:pPr>
        </w:pPrChange>
      </w:pPr>
      <w:del w:id="99" w:author="Amy Drahota" w:date="2014-10-14T23:44:00Z">
        <w:r w:rsidRPr="00235B6D" w:rsidDel="00716E19">
          <w:rPr>
            <w:rFonts w:ascii="Arial" w:hAnsi="Arial" w:cs="Arial"/>
            <w:color w:val="000000"/>
            <w:u w:val="single"/>
          </w:rPr>
          <w:delText>National online registries of evidence-based treatments</w:delText>
        </w:r>
        <w:r w:rsidRPr="003854A0" w:rsidDel="00716E19">
          <w:rPr>
            <w:rFonts w:ascii="Arial" w:hAnsi="Arial" w:cs="Arial"/>
            <w:color w:val="000000"/>
          </w:rPr>
          <w:delText>.</w:delText>
        </w:r>
        <w:r w:rsidDel="00716E19">
          <w:rPr>
            <w:rFonts w:ascii="Arial" w:hAnsi="Arial" w:cs="Arial"/>
            <w:color w:val="000000"/>
          </w:rPr>
          <w:delText xml:space="preserve"> For a </w:delText>
        </w:r>
        <w:r w:rsidRPr="003854A0" w:rsidDel="00716E19">
          <w:rPr>
            <w:rFonts w:ascii="Arial" w:hAnsi="Arial" w:cs="Arial"/>
            <w:color w:val="000000"/>
          </w:rPr>
          <w:delText>detailed, comprehensive list of national online registries</w:delText>
        </w:r>
        <w:r w:rsidDel="00716E19">
          <w:rPr>
            <w:rFonts w:ascii="Arial" w:hAnsi="Arial" w:cs="Arial"/>
            <w:color w:val="000000"/>
          </w:rPr>
          <w:delText xml:space="preserve">, use </w:delText>
        </w:r>
        <w:r w:rsidRPr="003854A0" w:rsidDel="00716E19">
          <w:rPr>
            <w:rFonts w:ascii="Arial" w:hAnsi="Arial" w:cs="Arial"/>
            <w:i/>
            <w:color w:val="000000"/>
          </w:rPr>
          <w:delText>The Resource Guide for Identifying Research-Based Treatments</w:delText>
        </w:r>
        <w:r w:rsidDel="00716E19">
          <w:rPr>
            <w:rFonts w:ascii="Arial" w:hAnsi="Arial" w:cs="Arial"/>
            <w:i/>
            <w:color w:val="000000"/>
          </w:rPr>
          <w:delText>.</w:delText>
        </w:r>
        <w:r w:rsidRPr="003854A0" w:rsidDel="00716E19">
          <w:rPr>
            <w:rFonts w:ascii="Arial" w:hAnsi="Arial" w:cs="Arial"/>
            <w:color w:val="000000"/>
          </w:rPr>
          <w:delText xml:space="preserve"> This resource will help you navigate online registries to access information on potential ASD treatments. However, you may not find information on a particular ASD treatment you have in mind. This may be due to how treatments are classified, as these online registries may only include treatments that are considered evidence-based.</w:delText>
        </w:r>
      </w:del>
    </w:p>
    <w:p w14:paraId="6122FC4C" w14:textId="09320089" w:rsidR="00960A65" w:rsidRPr="003854A0" w:rsidDel="00716E19" w:rsidRDefault="00960A65" w:rsidP="00716E19">
      <w:pPr>
        <w:autoSpaceDE w:val="0"/>
        <w:autoSpaceDN w:val="0"/>
        <w:adjustRightInd w:val="0"/>
        <w:spacing w:line="240" w:lineRule="auto"/>
        <w:jc w:val="both"/>
        <w:rPr>
          <w:del w:id="100" w:author="Amy Drahota" w:date="2014-10-14T23:44:00Z"/>
          <w:rFonts w:ascii="Arial" w:hAnsi="Arial" w:cs="Arial"/>
          <w:bCs/>
          <w:color w:val="000000"/>
        </w:rPr>
        <w:pPrChange w:id="101" w:author="Amy Drahota" w:date="2014-10-14T23:44:00Z">
          <w:pPr>
            <w:pStyle w:val="ListParagraph"/>
            <w:spacing w:after="0" w:line="240" w:lineRule="auto"/>
            <w:ind w:left="360"/>
          </w:pPr>
        </w:pPrChange>
      </w:pPr>
    </w:p>
    <w:p w14:paraId="1635DC42" w14:textId="0918E399" w:rsidR="00960A65" w:rsidDel="00716E19" w:rsidRDefault="00960A65" w:rsidP="00716E19">
      <w:pPr>
        <w:autoSpaceDE w:val="0"/>
        <w:autoSpaceDN w:val="0"/>
        <w:adjustRightInd w:val="0"/>
        <w:spacing w:line="240" w:lineRule="auto"/>
        <w:jc w:val="both"/>
        <w:rPr>
          <w:del w:id="102" w:author="Amy Drahota" w:date="2014-10-14T23:44:00Z"/>
          <w:rFonts w:ascii="Arial" w:hAnsi="Arial" w:cs="Arial"/>
          <w:color w:val="000000"/>
        </w:rPr>
        <w:pPrChange w:id="103" w:author="Amy Drahota" w:date="2014-10-14T23:44:00Z">
          <w:pPr>
            <w:pStyle w:val="ListParagraph"/>
            <w:numPr>
              <w:numId w:val="2"/>
            </w:numPr>
            <w:autoSpaceDE w:val="0"/>
            <w:autoSpaceDN w:val="0"/>
            <w:adjustRightInd w:val="0"/>
            <w:spacing w:after="0" w:line="240" w:lineRule="auto"/>
            <w:ind w:left="360" w:hanging="360"/>
          </w:pPr>
        </w:pPrChange>
      </w:pPr>
      <w:del w:id="104" w:author="Amy Drahota" w:date="2014-10-14T23:44:00Z">
        <w:r w:rsidRPr="00235B6D" w:rsidDel="00716E19">
          <w:rPr>
            <w:rFonts w:ascii="Arial" w:hAnsi="Arial" w:cs="Arial"/>
            <w:color w:val="000000"/>
            <w:u w:val="single"/>
          </w:rPr>
          <w:delText>Peer-reviewed research literature</w:delText>
        </w:r>
        <w:r w:rsidRPr="003854A0" w:rsidDel="00716E19">
          <w:rPr>
            <w:rFonts w:ascii="Arial" w:hAnsi="Arial" w:cs="Arial"/>
            <w:color w:val="000000"/>
          </w:rPr>
          <w:delText>.</w:delText>
        </w:r>
        <w:r w:rsidDel="00716E19">
          <w:rPr>
            <w:rFonts w:ascii="Arial" w:hAnsi="Arial" w:cs="Arial"/>
            <w:color w:val="000000"/>
          </w:rPr>
          <w:delText xml:space="preserve"> If you are unable to find information on a particular ASD treatment in an online registry, reviewing the research literature is another resource for identifying ASD treatments. A careful examination of peer-reviewed, published articles can provide needed information on empirical support for a particular ASD treatment. Unfortunately, accessing research literature may be time-consuming and difficult, as most online journals require an account. Most universities provide access to online journals, and some articles may be freely accessed through such search engines as Google Scholar. </w:delText>
        </w:r>
      </w:del>
    </w:p>
    <w:p w14:paraId="2B4F91FD" w14:textId="1AE00C85" w:rsidR="00960A65" w:rsidRPr="003854A0" w:rsidDel="00716E19" w:rsidRDefault="00960A65" w:rsidP="00716E19">
      <w:pPr>
        <w:autoSpaceDE w:val="0"/>
        <w:autoSpaceDN w:val="0"/>
        <w:adjustRightInd w:val="0"/>
        <w:spacing w:line="240" w:lineRule="auto"/>
        <w:jc w:val="both"/>
        <w:rPr>
          <w:del w:id="105" w:author="Amy Drahota" w:date="2014-10-14T23:44:00Z"/>
          <w:rFonts w:ascii="Arial" w:hAnsi="Arial" w:cs="Arial"/>
          <w:color w:val="000000"/>
        </w:rPr>
        <w:pPrChange w:id="106" w:author="Amy Drahota" w:date="2014-10-14T23:44:00Z">
          <w:pPr>
            <w:pStyle w:val="ListParagraph"/>
            <w:autoSpaceDE w:val="0"/>
            <w:autoSpaceDN w:val="0"/>
            <w:adjustRightInd w:val="0"/>
            <w:spacing w:after="0" w:line="240" w:lineRule="auto"/>
            <w:ind w:left="360"/>
          </w:pPr>
        </w:pPrChange>
      </w:pPr>
    </w:p>
    <w:p w14:paraId="26A071BA" w14:textId="6B172B5E" w:rsidR="00960A65" w:rsidDel="00716E19" w:rsidRDefault="00960A65" w:rsidP="00716E19">
      <w:pPr>
        <w:autoSpaceDE w:val="0"/>
        <w:autoSpaceDN w:val="0"/>
        <w:adjustRightInd w:val="0"/>
        <w:spacing w:line="240" w:lineRule="auto"/>
        <w:jc w:val="both"/>
        <w:rPr>
          <w:del w:id="107" w:author="Amy Drahota" w:date="2014-10-14T23:44:00Z"/>
          <w:rFonts w:ascii="Arial" w:hAnsi="Arial" w:cs="Arial"/>
          <w:color w:val="000000"/>
        </w:rPr>
        <w:pPrChange w:id="108" w:author="Amy Drahota" w:date="2014-10-14T23:44:00Z">
          <w:pPr>
            <w:pStyle w:val="ListParagraph"/>
            <w:numPr>
              <w:numId w:val="2"/>
            </w:numPr>
            <w:autoSpaceDE w:val="0"/>
            <w:autoSpaceDN w:val="0"/>
            <w:adjustRightInd w:val="0"/>
            <w:spacing w:after="0" w:line="240" w:lineRule="auto"/>
            <w:ind w:left="360" w:hanging="360"/>
          </w:pPr>
        </w:pPrChange>
      </w:pPr>
      <w:del w:id="109" w:author="Amy Drahota" w:date="2014-10-14T23:44:00Z">
        <w:r w:rsidRPr="00235B6D" w:rsidDel="00716E19">
          <w:rPr>
            <w:rFonts w:ascii="Arial" w:hAnsi="Arial" w:cs="Arial"/>
            <w:color w:val="000000"/>
            <w:u w:val="single"/>
          </w:rPr>
          <w:delText>Other documentation supporting the treatment</w:delText>
        </w:r>
        <w:r w:rsidRPr="003854A0" w:rsidDel="00716E19">
          <w:rPr>
            <w:rFonts w:ascii="Arial" w:hAnsi="Arial" w:cs="Arial"/>
            <w:color w:val="000000"/>
          </w:rPr>
          <w:delText>. In some instances you still may not be able to find a</w:delText>
        </w:r>
        <w:r w:rsidDel="00716E19">
          <w:rPr>
            <w:rFonts w:ascii="Arial" w:hAnsi="Arial" w:cs="Arial"/>
            <w:color w:val="000000"/>
          </w:rPr>
          <w:delText>n ASD</w:delText>
        </w:r>
        <w:r w:rsidRPr="003854A0" w:rsidDel="00716E19">
          <w:rPr>
            <w:rFonts w:ascii="Arial" w:hAnsi="Arial" w:cs="Arial"/>
            <w:color w:val="000000"/>
          </w:rPr>
          <w:delText xml:space="preserve"> treatment that meets your needs from online registries or peer-reviewed research literature. In this case, other sources of information, such as articles in non-peer-reviewed journals, book chapters, or unpublished reports from conferences/seminars may be available. It’s important to keep in mind that these resources may provide less support for the effectiveness of the treatment. </w:delText>
        </w:r>
      </w:del>
    </w:p>
    <w:p w14:paraId="7437A5BD" w14:textId="72E7A131" w:rsidR="00960A65" w:rsidRPr="003854A0" w:rsidDel="00716E19" w:rsidRDefault="00960A65" w:rsidP="00716E19">
      <w:pPr>
        <w:autoSpaceDE w:val="0"/>
        <w:autoSpaceDN w:val="0"/>
        <w:adjustRightInd w:val="0"/>
        <w:spacing w:line="240" w:lineRule="auto"/>
        <w:jc w:val="both"/>
        <w:rPr>
          <w:del w:id="110" w:author="Amy Drahota" w:date="2014-10-14T23:44:00Z"/>
          <w:rFonts w:ascii="Arial" w:hAnsi="Arial" w:cs="Arial"/>
          <w:color w:val="000000"/>
        </w:rPr>
        <w:pPrChange w:id="111" w:author="Amy Drahota" w:date="2014-10-14T23:44:00Z">
          <w:pPr>
            <w:pStyle w:val="ListParagraph"/>
            <w:autoSpaceDE w:val="0"/>
            <w:autoSpaceDN w:val="0"/>
            <w:adjustRightInd w:val="0"/>
            <w:spacing w:after="0" w:line="240" w:lineRule="auto"/>
            <w:ind w:left="360"/>
          </w:pPr>
        </w:pPrChange>
      </w:pPr>
    </w:p>
    <w:p w14:paraId="15DE3435" w14:textId="4ED3DDC4" w:rsidR="00960A65" w:rsidDel="00716E19" w:rsidRDefault="00960A65" w:rsidP="00716E19">
      <w:pPr>
        <w:autoSpaceDE w:val="0"/>
        <w:autoSpaceDN w:val="0"/>
        <w:adjustRightInd w:val="0"/>
        <w:spacing w:line="240" w:lineRule="auto"/>
        <w:jc w:val="both"/>
        <w:rPr>
          <w:del w:id="112" w:author="Amy Drahota" w:date="2014-10-14T23:44:00Z"/>
          <w:rFonts w:ascii="Arial" w:hAnsi="Arial" w:cs="Arial"/>
          <w:b/>
          <w:bCs/>
          <w:i/>
          <w:color w:val="000000"/>
        </w:rPr>
        <w:pPrChange w:id="113" w:author="Amy Drahota" w:date="2014-10-14T23:44:00Z">
          <w:pPr>
            <w:autoSpaceDE w:val="0"/>
            <w:autoSpaceDN w:val="0"/>
            <w:adjustRightInd w:val="0"/>
            <w:spacing w:after="0" w:line="240" w:lineRule="auto"/>
          </w:pPr>
        </w:pPrChange>
      </w:pPr>
      <w:del w:id="114" w:author="Amy Drahota" w:date="2014-10-14T23:44:00Z">
        <w:r w:rsidDel="00716E19">
          <w:rPr>
            <w:rFonts w:ascii="Arial" w:hAnsi="Arial" w:cs="Arial"/>
            <w:b/>
            <w:bCs/>
            <w:i/>
            <w:color w:val="000000"/>
          </w:rPr>
          <w:delText>How do I know if an ASD treatment is “evidence-based”?</w:delText>
        </w:r>
      </w:del>
    </w:p>
    <w:p w14:paraId="08858224" w14:textId="30EF8378" w:rsidR="00960A65" w:rsidDel="00716E19" w:rsidRDefault="00960A65" w:rsidP="00716E19">
      <w:pPr>
        <w:autoSpaceDE w:val="0"/>
        <w:autoSpaceDN w:val="0"/>
        <w:adjustRightInd w:val="0"/>
        <w:spacing w:line="240" w:lineRule="auto"/>
        <w:jc w:val="both"/>
        <w:rPr>
          <w:del w:id="115" w:author="Amy Drahota" w:date="2014-10-14T23:44:00Z"/>
          <w:rFonts w:ascii="Arial" w:hAnsi="Arial" w:cs="Arial"/>
          <w:b/>
          <w:bCs/>
          <w:i/>
          <w:color w:val="000000"/>
        </w:rPr>
        <w:pPrChange w:id="116" w:author="Amy Drahota" w:date="2014-10-14T23:44:00Z">
          <w:pPr>
            <w:autoSpaceDE w:val="0"/>
            <w:autoSpaceDN w:val="0"/>
            <w:adjustRightInd w:val="0"/>
            <w:spacing w:after="0" w:line="240" w:lineRule="auto"/>
          </w:pPr>
        </w:pPrChange>
      </w:pPr>
    </w:p>
    <w:p w14:paraId="04DE4AFD" w14:textId="5733C521" w:rsidR="00960A65" w:rsidDel="00716E19" w:rsidRDefault="00960A65" w:rsidP="00716E19">
      <w:pPr>
        <w:autoSpaceDE w:val="0"/>
        <w:autoSpaceDN w:val="0"/>
        <w:adjustRightInd w:val="0"/>
        <w:spacing w:line="240" w:lineRule="auto"/>
        <w:jc w:val="both"/>
        <w:rPr>
          <w:del w:id="117" w:author="Amy Drahota" w:date="2014-10-14T23:44:00Z"/>
          <w:rFonts w:ascii="Arial" w:hAnsi="Arial" w:cs="Arial"/>
          <w:color w:val="000000"/>
        </w:rPr>
        <w:pPrChange w:id="118" w:author="Amy Drahota" w:date="2014-10-14T23:44:00Z">
          <w:pPr>
            <w:spacing w:after="0" w:line="240" w:lineRule="auto"/>
          </w:pPr>
        </w:pPrChange>
      </w:pPr>
      <w:del w:id="119" w:author="Amy Drahota" w:date="2014-10-14T23:44:00Z">
        <w:r w:rsidDel="00716E19">
          <w:rPr>
            <w:rFonts w:ascii="Arial" w:hAnsi="Arial" w:cs="Arial"/>
            <w:color w:val="000000"/>
          </w:rPr>
          <w:delText xml:space="preserve">ASD treatments </w:delText>
        </w:r>
        <w:r w:rsidRPr="00AD4135" w:rsidDel="00716E19">
          <w:rPr>
            <w:rFonts w:ascii="Arial" w:hAnsi="Arial" w:cs="Arial"/>
            <w:color w:val="000000"/>
          </w:rPr>
          <w:delText>may be classified as evidence-based through inclusion in</w:delText>
        </w:r>
        <w:r w:rsidDel="00716E19">
          <w:rPr>
            <w:rFonts w:ascii="Arial" w:hAnsi="Arial" w:cs="Arial"/>
            <w:color w:val="000000"/>
          </w:rPr>
          <w:delText xml:space="preserve"> national online </w:delText>
        </w:r>
        <w:r w:rsidRPr="00AD4135" w:rsidDel="00716E19">
          <w:rPr>
            <w:rFonts w:ascii="Arial" w:hAnsi="Arial" w:cs="Arial"/>
            <w:color w:val="000000"/>
          </w:rPr>
          <w:delText>registries</w:delText>
        </w:r>
        <w:r w:rsidDel="00716E19">
          <w:rPr>
            <w:rFonts w:ascii="Arial" w:hAnsi="Arial" w:cs="Arial"/>
            <w:color w:val="000000"/>
          </w:rPr>
          <w:delText>,</w:delText>
        </w:r>
        <w:r w:rsidRPr="00AD4135" w:rsidDel="00716E19">
          <w:rPr>
            <w:rFonts w:ascii="Arial" w:hAnsi="Arial" w:cs="Arial"/>
            <w:color w:val="000000"/>
          </w:rPr>
          <w:delText xml:space="preserve"> or reported findings in the peer-reviewed journals, while others may document effectiveness based on other sources of information.</w:delText>
        </w:r>
        <w:r w:rsidDel="00716E19">
          <w:rPr>
            <w:rFonts w:ascii="Arial" w:hAnsi="Arial" w:cs="Arial"/>
            <w:color w:val="000000"/>
          </w:rPr>
          <w:delText xml:space="preserve"> </w:delText>
        </w:r>
        <w:r w:rsidR="000543A8" w:rsidDel="00716E19">
          <w:rPr>
            <w:rFonts w:ascii="Arial" w:hAnsi="Arial" w:cs="Arial"/>
            <w:color w:val="000000"/>
          </w:rPr>
          <w:delText>Later in this phase, your implementation team will complete the Clinical V</w:delText>
        </w:r>
        <w:r w:rsidR="00F54C72" w:rsidDel="00716E19">
          <w:rPr>
            <w:rFonts w:ascii="Arial" w:hAnsi="Arial" w:cs="Arial"/>
            <w:color w:val="000000"/>
          </w:rPr>
          <w:delText>alue and Research V</w:delText>
        </w:r>
        <w:r w:rsidR="000543A8" w:rsidDel="00716E19">
          <w:rPr>
            <w:rFonts w:ascii="Arial" w:hAnsi="Arial" w:cs="Arial"/>
            <w:color w:val="000000"/>
          </w:rPr>
          <w:delText xml:space="preserve">alidity activity to evaluate the evidence </w:delText>
        </w:r>
        <w:r w:rsidR="00F54C72" w:rsidDel="00716E19">
          <w:rPr>
            <w:rFonts w:ascii="Arial" w:hAnsi="Arial" w:cs="Arial"/>
            <w:color w:val="000000"/>
          </w:rPr>
          <w:delText xml:space="preserve">supporting </w:delText>
        </w:r>
        <w:r w:rsidR="000543A8" w:rsidDel="00716E19">
          <w:rPr>
            <w:rFonts w:ascii="Arial" w:hAnsi="Arial" w:cs="Arial"/>
            <w:color w:val="000000"/>
          </w:rPr>
          <w:delText xml:space="preserve">the treatment you are considering for implementation at your agency.  </w:delText>
        </w:r>
        <w:r w:rsidDel="00716E19">
          <w:rPr>
            <w:rFonts w:ascii="Arial" w:hAnsi="Arial" w:cs="Arial"/>
            <w:color w:val="000000"/>
          </w:rPr>
          <w:delText xml:space="preserve"> </w:delText>
        </w:r>
      </w:del>
    </w:p>
    <w:p w14:paraId="5EEF9051" w14:textId="781E64FE" w:rsidR="00960A65" w:rsidDel="00716E19" w:rsidRDefault="00960A65" w:rsidP="00716E19">
      <w:pPr>
        <w:autoSpaceDE w:val="0"/>
        <w:autoSpaceDN w:val="0"/>
        <w:adjustRightInd w:val="0"/>
        <w:spacing w:line="240" w:lineRule="auto"/>
        <w:jc w:val="both"/>
        <w:rPr>
          <w:del w:id="120" w:author="Amy Drahota" w:date="2014-10-14T23:44:00Z"/>
          <w:rFonts w:ascii="Arial" w:hAnsi="Arial" w:cs="Arial"/>
          <w:b/>
          <w:bCs/>
          <w:i/>
          <w:color w:val="000000"/>
        </w:rPr>
        <w:pPrChange w:id="121" w:author="Amy Drahota" w:date="2014-10-14T23:44:00Z">
          <w:pPr>
            <w:autoSpaceDE w:val="0"/>
            <w:autoSpaceDN w:val="0"/>
            <w:adjustRightInd w:val="0"/>
            <w:spacing w:after="0" w:line="240" w:lineRule="auto"/>
          </w:pPr>
        </w:pPrChange>
      </w:pPr>
    </w:p>
    <w:p w14:paraId="27806D69" w14:textId="688F660C" w:rsidR="00960A65" w:rsidRPr="00A50510" w:rsidDel="00716E19" w:rsidRDefault="00960A65" w:rsidP="00716E19">
      <w:pPr>
        <w:autoSpaceDE w:val="0"/>
        <w:autoSpaceDN w:val="0"/>
        <w:adjustRightInd w:val="0"/>
        <w:spacing w:line="240" w:lineRule="auto"/>
        <w:jc w:val="both"/>
        <w:rPr>
          <w:del w:id="122" w:author="Amy Drahota" w:date="2014-10-14T23:44:00Z"/>
          <w:rFonts w:ascii="Arial" w:hAnsi="Arial" w:cs="Arial"/>
          <w:i/>
          <w:color w:val="000000"/>
        </w:rPr>
        <w:pPrChange w:id="123" w:author="Amy Drahota" w:date="2014-10-14T23:44:00Z">
          <w:pPr>
            <w:autoSpaceDE w:val="0"/>
            <w:autoSpaceDN w:val="0"/>
            <w:adjustRightInd w:val="0"/>
            <w:spacing w:after="0" w:line="240" w:lineRule="auto"/>
          </w:pPr>
        </w:pPrChange>
      </w:pPr>
      <w:del w:id="124" w:author="Amy Drahota" w:date="2014-10-14T23:44:00Z">
        <w:r w:rsidDel="00716E19">
          <w:rPr>
            <w:rFonts w:ascii="Arial" w:hAnsi="Arial" w:cs="Arial"/>
            <w:b/>
            <w:bCs/>
            <w:i/>
            <w:color w:val="000000"/>
          </w:rPr>
          <w:delText>When examining the peer-reviewed literature, w</w:delText>
        </w:r>
        <w:r w:rsidRPr="00A50510" w:rsidDel="00716E19">
          <w:rPr>
            <w:rFonts w:ascii="Arial" w:hAnsi="Arial" w:cs="Arial"/>
            <w:b/>
            <w:bCs/>
            <w:i/>
            <w:color w:val="000000"/>
          </w:rPr>
          <w:delText xml:space="preserve">hat </w:delText>
        </w:r>
        <w:r w:rsidDel="00716E19">
          <w:rPr>
            <w:rFonts w:ascii="Arial" w:hAnsi="Arial" w:cs="Arial"/>
            <w:b/>
            <w:bCs/>
            <w:i/>
            <w:color w:val="000000"/>
          </w:rPr>
          <w:delText xml:space="preserve">are some things I should </w:delText>
        </w:r>
        <w:r w:rsidRPr="00A50510" w:rsidDel="00716E19">
          <w:rPr>
            <w:rFonts w:ascii="Arial" w:hAnsi="Arial" w:cs="Arial"/>
            <w:b/>
            <w:bCs/>
            <w:i/>
            <w:color w:val="000000"/>
          </w:rPr>
          <w:delText xml:space="preserve">be looking out </w:delText>
        </w:r>
        <w:r w:rsidDel="00716E19">
          <w:rPr>
            <w:rFonts w:ascii="Arial" w:hAnsi="Arial" w:cs="Arial"/>
            <w:b/>
            <w:bCs/>
            <w:i/>
            <w:color w:val="000000"/>
          </w:rPr>
          <w:delText xml:space="preserve">for to </w:delText>
        </w:r>
        <w:r w:rsidRPr="00A50510" w:rsidDel="00716E19">
          <w:rPr>
            <w:rFonts w:ascii="Arial" w:hAnsi="Arial" w:cs="Arial"/>
            <w:b/>
            <w:bCs/>
            <w:i/>
            <w:color w:val="000000"/>
          </w:rPr>
          <w:delText>evaluat</w:delText>
        </w:r>
        <w:r w:rsidDel="00716E19">
          <w:rPr>
            <w:rFonts w:ascii="Arial" w:hAnsi="Arial" w:cs="Arial"/>
            <w:b/>
            <w:bCs/>
            <w:i/>
            <w:color w:val="000000"/>
          </w:rPr>
          <w:delText>e</w:delText>
        </w:r>
        <w:r w:rsidRPr="00A50510" w:rsidDel="00716E19">
          <w:rPr>
            <w:rFonts w:ascii="Arial" w:hAnsi="Arial" w:cs="Arial"/>
            <w:b/>
            <w:bCs/>
            <w:i/>
            <w:color w:val="000000"/>
          </w:rPr>
          <w:delText xml:space="preserve"> </w:delText>
        </w:r>
        <w:r w:rsidDel="00716E19">
          <w:rPr>
            <w:rFonts w:ascii="Arial" w:hAnsi="Arial" w:cs="Arial"/>
            <w:b/>
            <w:bCs/>
            <w:i/>
            <w:color w:val="000000"/>
          </w:rPr>
          <w:delText xml:space="preserve">support for an </w:delText>
        </w:r>
        <w:r w:rsidRPr="00A50510" w:rsidDel="00716E19">
          <w:rPr>
            <w:rFonts w:ascii="Arial" w:hAnsi="Arial" w:cs="Arial"/>
            <w:b/>
            <w:bCs/>
            <w:i/>
            <w:color w:val="000000"/>
          </w:rPr>
          <w:delText>ASD treatment?</w:delText>
        </w:r>
      </w:del>
    </w:p>
    <w:p w14:paraId="04F223E6" w14:textId="604AC8BA" w:rsidR="00960A65" w:rsidDel="00716E19" w:rsidRDefault="00960A65" w:rsidP="00716E19">
      <w:pPr>
        <w:autoSpaceDE w:val="0"/>
        <w:autoSpaceDN w:val="0"/>
        <w:adjustRightInd w:val="0"/>
        <w:spacing w:line="240" w:lineRule="auto"/>
        <w:jc w:val="both"/>
        <w:rPr>
          <w:del w:id="125" w:author="Amy Drahota" w:date="2014-10-14T23:44:00Z"/>
          <w:rFonts w:ascii="Arial" w:hAnsi="Arial" w:cs="Arial"/>
          <w:color w:val="000000"/>
        </w:rPr>
        <w:pPrChange w:id="126" w:author="Amy Drahota" w:date="2014-10-14T23:44:00Z">
          <w:pPr>
            <w:autoSpaceDE w:val="0"/>
            <w:autoSpaceDN w:val="0"/>
            <w:adjustRightInd w:val="0"/>
            <w:spacing w:after="0" w:line="240" w:lineRule="auto"/>
          </w:pPr>
        </w:pPrChange>
      </w:pPr>
    </w:p>
    <w:p w14:paraId="5857DE5C" w14:textId="443CBB8C" w:rsidR="00960A65" w:rsidDel="00716E19" w:rsidRDefault="00960A65" w:rsidP="00716E19">
      <w:pPr>
        <w:autoSpaceDE w:val="0"/>
        <w:autoSpaceDN w:val="0"/>
        <w:adjustRightInd w:val="0"/>
        <w:spacing w:line="240" w:lineRule="auto"/>
        <w:jc w:val="both"/>
        <w:rPr>
          <w:del w:id="127" w:author="Amy Drahota" w:date="2014-10-14T23:44:00Z"/>
          <w:rFonts w:ascii="Arial" w:hAnsi="Arial" w:cs="Arial"/>
          <w:color w:val="000000"/>
        </w:rPr>
        <w:pPrChange w:id="128" w:author="Amy Drahota" w:date="2014-10-14T23:44:00Z">
          <w:pPr>
            <w:spacing w:after="0" w:line="240" w:lineRule="auto"/>
          </w:pPr>
        </w:pPrChange>
      </w:pPr>
      <w:del w:id="129" w:author="Amy Drahota" w:date="2014-10-14T23:44:00Z">
        <w:r w:rsidRPr="00AD4135" w:rsidDel="00716E19">
          <w:rPr>
            <w:rFonts w:ascii="Arial" w:hAnsi="Arial" w:cs="Arial"/>
            <w:color w:val="000000"/>
          </w:rPr>
          <w:delText xml:space="preserve">Listed below are key </w:delText>
        </w:r>
        <w:r w:rsidDel="00716E19">
          <w:rPr>
            <w:rFonts w:ascii="Arial" w:hAnsi="Arial" w:cs="Arial"/>
            <w:color w:val="000000"/>
          </w:rPr>
          <w:delText xml:space="preserve">areas to consider for evaluating the “evidence-base” of an ASD treatment, </w:delText>
        </w:r>
        <w:r w:rsidRPr="00AD4135" w:rsidDel="00716E19">
          <w:rPr>
            <w:rFonts w:ascii="Arial" w:hAnsi="Arial" w:cs="Arial"/>
            <w:color w:val="000000"/>
          </w:rPr>
          <w:delText>along with some questions to consider</w:delText>
        </w:r>
        <w:r w:rsidDel="00716E19">
          <w:rPr>
            <w:rFonts w:ascii="Arial" w:hAnsi="Arial" w:cs="Arial"/>
            <w:color w:val="000000"/>
          </w:rPr>
          <w:delText xml:space="preserve">. </w:delText>
        </w:r>
      </w:del>
    </w:p>
    <w:p w14:paraId="4532A883" w14:textId="68F3C784" w:rsidR="00960A65" w:rsidRPr="00AD4135" w:rsidDel="00716E19" w:rsidRDefault="00960A65" w:rsidP="00716E19">
      <w:pPr>
        <w:autoSpaceDE w:val="0"/>
        <w:autoSpaceDN w:val="0"/>
        <w:adjustRightInd w:val="0"/>
        <w:spacing w:line="240" w:lineRule="auto"/>
        <w:jc w:val="both"/>
        <w:rPr>
          <w:del w:id="130" w:author="Amy Drahota" w:date="2014-10-14T23:44:00Z"/>
          <w:rFonts w:ascii="Arial" w:hAnsi="Arial" w:cs="Arial"/>
          <w:color w:val="000000"/>
        </w:rPr>
        <w:pPrChange w:id="131" w:author="Amy Drahota" w:date="2014-10-14T23:44:00Z">
          <w:pPr>
            <w:autoSpaceDE w:val="0"/>
            <w:autoSpaceDN w:val="0"/>
            <w:adjustRightInd w:val="0"/>
            <w:spacing w:after="0" w:line="240" w:lineRule="auto"/>
          </w:pPr>
        </w:pPrChange>
      </w:pPr>
    </w:p>
    <w:p w14:paraId="43778BD2" w14:textId="5396521D" w:rsidR="00960A65" w:rsidDel="00716E19" w:rsidRDefault="00960A65" w:rsidP="00716E19">
      <w:pPr>
        <w:autoSpaceDE w:val="0"/>
        <w:autoSpaceDN w:val="0"/>
        <w:adjustRightInd w:val="0"/>
        <w:spacing w:line="240" w:lineRule="auto"/>
        <w:jc w:val="both"/>
        <w:rPr>
          <w:del w:id="132" w:author="Amy Drahota" w:date="2014-10-14T23:44:00Z"/>
          <w:rFonts w:ascii="Arial" w:hAnsi="Arial" w:cs="Arial"/>
          <w:color w:val="000000"/>
        </w:rPr>
        <w:pPrChange w:id="133" w:author="Amy Drahota" w:date="2014-10-14T23:44:00Z">
          <w:pPr>
            <w:pStyle w:val="ListParagraph"/>
            <w:numPr>
              <w:numId w:val="3"/>
            </w:numPr>
            <w:autoSpaceDE w:val="0"/>
            <w:autoSpaceDN w:val="0"/>
            <w:adjustRightInd w:val="0"/>
            <w:spacing w:after="0" w:line="240" w:lineRule="auto"/>
            <w:ind w:left="360" w:hanging="360"/>
          </w:pPr>
        </w:pPrChange>
      </w:pPr>
      <w:del w:id="134" w:author="Amy Drahota" w:date="2014-10-14T23:44:00Z">
        <w:r w:rsidRPr="007740F5" w:rsidDel="00716E19">
          <w:rPr>
            <w:rFonts w:ascii="Arial" w:hAnsi="Arial" w:cs="Arial"/>
            <w:color w:val="000000"/>
            <w:u w:val="single"/>
          </w:rPr>
          <w:delText>Conceptual Model or Theory</w:delText>
        </w:r>
        <w:r w:rsidDel="00716E19">
          <w:rPr>
            <w:rFonts w:ascii="Arial" w:hAnsi="Arial" w:cs="Arial"/>
            <w:color w:val="000000"/>
          </w:rPr>
          <w:delText xml:space="preserve">. </w:delText>
        </w:r>
        <w:r w:rsidRPr="001857EF" w:rsidDel="00716E19">
          <w:rPr>
            <w:rFonts w:ascii="Arial" w:hAnsi="Arial" w:cs="Arial"/>
            <w:color w:val="000000"/>
          </w:rPr>
          <w:delText xml:space="preserve">Does the article provide a conceptual model </w:delText>
        </w:r>
        <w:r w:rsidDel="00716E19">
          <w:rPr>
            <w:rFonts w:ascii="Arial" w:hAnsi="Arial" w:cs="Arial"/>
            <w:color w:val="000000"/>
          </w:rPr>
          <w:delText xml:space="preserve">or </w:delText>
        </w:r>
        <w:r w:rsidRPr="001857EF" w:rsidDel="00716E19">
          <w:rPr>
            <w:rFonts w:ascii="Arial" w:hAnsi="Arial" w:cs="Arial"/>
            <w:color w:val="000000"/>
          </w:rPr>
          <w:delText xml:space="preserve">describe the theory of the </w:delText>
        </w:r>
        <w:r w:rsidDel="00716E19">
          <w:rPr>
            <w:rFonts w:ascii="Arial" w:hAnsi="Arial" w:cs="Arial"/>
            <w:color w:val="000000"/>
          </w:rPr>
          <w:delText>treatment</w:delText>
        </w:r>
        <w:r w:rsidRPr="001857EF" w:rsidDel="00716E19">
          <w:rPr>
            <w:rFonts w:ascii="Arial" w:hAnsi="Arial" w:cs="Arial"/>
            <w:color w:val="000000"/>
          </w:rPr>
          <w:delText xml:space="preserve"> and link the model </w:delText>
        </w:r>
        <w:r w:rsidDel="00716E19">
          <w:rPr>
            <w:rFonts w:ascii="Arial" w:hAnsi="Arial" w:cs="Arial"/>
            <w:color w:val="000000"/>
          </w:rPr>
          <w:delText xml:space="preserve">or theory to </w:delText>
        </w:r>
        <w:r w:rsidRPr="001857EF" w:rsidDel="00716E19">
          <w:rPr>
            <w:rFonts w:ascii="Arial" w:hAnsi="Arial" w:cs="Arial"/>
            <w:color w:val="000000"/>
          </w:rPr>
          <w:delText xml:space="preserve">expectations about the way the </w:delText>
        </w:r>
        <w:r w:rsidDel="00716E19">
          <w:rPr>
            <w:rFonts w:ascii="Arial" w:hAnsi="Arial" w:cs="Arial"/>
            <w:color w:val="000000"/>
          </w:rPr>
          <w:delText xml:space="preserve">treatment </w:delText>
        </w:r>
        <w:r w:rsidRPr="001857EF" w:rsidDel="00716E19">
          <w:rPr>
            <w:rFonts w:ascii="Arial" w:hAnsi="Arial" w:cs="Arial"/>
            <w:color w:val="000000"/>
          </w:rPr>
          <w:delText>should work?</w:delText>
        </w:r>
        <w:r w:rsidDel="00716E19">
          <w:rPr>
            <w:rFonts w:ascii="Arial" w:hAnsi="Arial" w:cs="Arial"/>
            <w:color w:val="000000"/>
          </w:rPr>
          <w:delText xml:space="preserve"> </w:delText>
        </w:r>
        <w:r w:rsidRPr="001857EF" w:rsidDel="00716E19">
          <w:rPr>
            <w:rFonts w:ascii="Arial" w:hAnsi="Arial" w:cs="Arial"/>
            <w:color w:val="000000"/>
          </w:rPr>
          <w:delText xml:space="preserve">Does the article describe the connection of the conceptual model </w:delText>
        </w:r>
        <w:r w:rsidDel="00716E19">
          <w:rPr>
            <w:rFonts w:ascii="Arial" w:hAnsi="Arial" w:cs="Arial"/>
            <w:color w:val="000000"/>
          </w:rPr>
          <w:delText xml:space="preserve">or theory to the treatment </w:delText>
        </w:r>
        <w:r w:rsidRPr="001857EF" w:rsidDel="00716E19">
          <w:rPr>
            <w:rFonts w:ascii="Arial" w:hAnsi="Arial" w:cs="Arial"/>
            <w:color w:val="000000"/>
          </w:rPr>
          <w:delText xml:space="preserve">approach, activities, and expected outcomes in sufficient detail to guide your decision? </w:delText>
        </w:r>
      </w:del>
    </w:p>
    <w:p w14:paraId="5C3BD626" w14:textId="48D912B4" w:rsidR="00960A65" w:rsidRPr="001857EF" w:rsidDel="00716E19" w:rsidRDefault="00960A65" w:rsidP="00716E19">
      <w:pPr>
        <w:autoSpaceDE w:val="0"/>
        <w:autoSpaceDN w:val="0"/>
        <w:adjustRightInd w:val="0"/>
        <w:spacing w:line="240" w:lineRule="auto"/>
        <w:jc w:val="both"/>
        <w:rPr>
          <w:del w:id="135" w:author="Amy Drahota" w:date="2014-10-14T23:44:00Z"/>
          <w:rFonts w:ascii="Arial" w:hAnsi="Arial" w:cs="Arial"/>
          <w:color w:val="000000"/>
        </w:rPr>
        <w:pPrChange w:id="136" w:author="Amy Drahota" w:date="2014-10-14T23:44:00Z">
          <w:pPr>
            <w:pStyle w:val="ListParagraph"/>
            <w:autoSpaceDE w:val="0"/>
            <w:autoSpaceDN w:val="0"/>
            <w:adjustRightInd w:val="0"/>
            <w:spacing w:after="0" w:line="240" w:lineRule="auto"/>
            <w:ind w:left="360"/>
          </w:pPr>
        </w:pPrChange>
      </w:pPr>
    </w:p>
    <w:p w14:paraId="7E9347FE" w14:textId="161FF7FC" w:rsidR="00960A65" w:rsidDel="00716E19" w:rsidRDefault="00960A65" w:rsidP="00716E19">
      <w:pPr>
        <w:autoSpaceDE w:val="0"/>
        <w:autoSpaceDN w:val="0"/>
        <w:adjustRightInd w:val="0"/>
        <w:spacing w:line="240" w:lineRule="auto"/>
        <w:jc w:val="both"/>
        <w:rPr>
          <w:del w:id="137" w:author="Amy Drahota" w:date="2014-10-14T23:44:00Z"/>
          <w:rFonts w:ascii="Arial" w:hAnsi="Arial" w:cs="Arial"/>
          <w:color w:val="000000"/>
        </w:rPr>
        <w:pPrChange w:id="138" w:author="Amy Drahota" w:date="2014-10-14T23:44:00Z">
          <w:pPr>
            <w:pStyle w:val="ListParagraph"/>
            <w:numPr>
              <w:numId w:val="3"/>
            </w:numPr>
            <w:autoSpaceDE w:val="0"/>
            <w:autoSpaceDN w:val="0"/>
            <w:adjustRightInd w:val="0"/>
            <w:spacing w:after="0" w:line="240" w:lineRule="auto"/>
            <w:ind w:left="360" w:hanging="360"/>
          </w:pPr>
        </w:pPrChange>
      </w:pPr>
      <w:del w:id="139" w:author="Amy Drahota" w:date="2014-10-14T23:44:00Z">
        <w:r w:rsidRPr="007740F5" w:rsidDel="00716E19">
          <w:rPr>
            <w:rFonts w:ascii="Arial" w:hAnsi="Arial" w:cs="Arial"/>
            <w:color w:val="000000"/>
            <w:u w:val="single"/>
          </w:rPr>
          <w:delText xml:space="preserve">Background on the </w:delText>
        </w:r>
        <w:r w:rsidDel="00716E19">
          <w:rPr>
            <w:rFonts w:ascii="Arial" w:hAnsi="Arial" w:cs="Arial"/>
            <w:color w:val="000000"/>
            <w:u w:val="single"/>
          </w:rPr>
          <w:delText>ASD treatment.</w:delText>
        </w:r>
        <w:r w:rsidRPr="00FD1F96" w:rsidDel="00716E19">
          <w:rPr>
            <w:rFonts w:ascii="Arial" w:hAnsi="Arial" w:cs="Arial"/>
            <w:color w:val="000000"/>
          </w:rPr>
          <w:delText xml:space="preserve"> </w:delText>
        </w:r>
        <w:r w:rsidRPr="001857EF" w:rsidDel="00716E19">
          <w:rPr>
            <w:rFonts w:ascii="Arial" w:hAnsi="Arial" w:cs="Arial"/>
            <w:color w:val="000000"/>
          </w:rPr>
          <w:delText xml:space="preserve">Does the article adequately describe the proposed mechanism of change of the </w:delText>
        </w:r>
        <w:r w:rsidDel="00716E19">
          <w:rPr>
            <w:rFonts w:ascii="Arial" w:hAnsi="Arial" w:cs="Arial"/>
            <w:color w:val="000000"/>
          </w:rPr>
          <w:delText>treatment</w:delText>
        </w:r>
        <w:r w:rsidRPr="001857EF" w:rsidDel="00716E19">
          <w:rPr>
            <w:rFonts w:ascii="Arial" w:hAnsi="Arial" w:cs="Arial"/>
            <w:color w:val="000000"/>
          </w:rPr>
          <w:delText xml:space="preserve">? How closely does the problem targeted by the </w:delText>
        </w:r>
        <w:r w:rsidDel="00716E19">
          <w:rPr>
            <w:rFonts w:ascii="Arial" w:hAnsi="Arial" w:cs="Arial"/>
            <w:color w:val="000000"/>
          </w:rPr>
          <w:delText xml:space="preserve">treatment </w:delText>
        </w:r>
        <w:r w:rsidRPr="001857EF" w:rsidDel="00716E19">
          <w:rPr>
            <w:rFonts w:ascii="Arial" w:hAnsi="Arial" w:cs="Arial"/>
            <w:color w:val="000000"/>
          </w:rPr>
          <w:delText xml:space="preserve">match the identified needs of your community? Are the structure and content of the intervention described in enough detail? Is the context or setting of the </w:delText>
        </w:r>
        <w:r w:rsidDel="00716E19">
          <w:rPr>
            <w:rFonts w:ascii="Arial" w:hAnsi="Arial" w:cs="Arial"/>
            <w:color w:val="000000"/>
          </w:rPr>
          <w:delText>treatment</w:delText>
        </w:r>
        <w:r w:rsidRPr="001857EF" w:rsidDel="00716E19">
          <w:rPr>
            <w:rFonts w:ascii="Arial" w:hAnsi="Arial" w:cs="Arial"/>
            <w:color w:val="000000"/>
          </w:rPr>
          <w:delText xml:space="preserve"> described to an extent that allows you to</w:delText>
        </w:r>
        <w:r w:rsidDel="00716E19">
          <w:rPr>
            <w:rFonts w:ascii="Arial" w:hAnsi="Arial" w:cs="Arial"/>
            <w:color w:val="000000"/>
          </w:rPr>
          <w:delText xml:space="preserve"> assess </w:delText>
        </w:r>
        <w:r w:rsidRPr="001857EF" w:rsidDel="00716E19">
          <w:rPr>
            <w:rFonts w:ascii="Arial" w:hAnsi="Arial" w:cs="Arial"/>
            <w:color w:val="000000"/>
          </w:rPr>
          <w:delText xml:space="preserve">how well it might work </w:delText>
        </w:r>
        <w:r w:rsidDel="00716E19">
          <w:rPr>
            <w:rFonts w:ascii="Arial" w:hAnsi="Arial" w:cs="Arial"/>
            <w:color w:val="000000"/>
          </w:rPr>
          <w:delText>at your agency?</w:delText>
        </w:r>
      </w:del>
    </w:p>
    <w:p w14:paraId="733DD375" w14:textId="63794D98" w:rsidR="00960A65" w:rsidRPr="001857EF" w:rsidDel="00716E19" w:rsidRDefault="00960A65" w:rsidP="00716E19">
      <w:pPr>
        <w:autoSpaceDE w:val="0"/>
        <w:autoSpaceDN w:val="0"/>
        <w:adjustRightInd w:val="0"/>
        <w:spacing w:line="240" w:lineRule="auto"/>
        <w:jc w:val="both"/>
        <w:rPr>
          <w:del w:id="140" w:author="Amy Drahota" w:date="2014-10-14T23:44:00Z"/>
          <w:rFonts w:ascii="Arial" w:hAnsi="Arial" w:cs="Arial"/>
          <w:color w:val="000000"/>
        </w:rPr>
        <w:pPrChange w:id="141" w:author="Amy Drahota" w:date="2014-10-14T23:44:00Z">
          <w:pPr>
            <w:pStyle w:val="ListParagraph"/>
            <w:autoSpaceDE w:val="0"/>
            <w:autoSpaceDN w:val="0"/>
            <w:adjustRightInd w:val="0"/>
            <w:spacing w:after="0" w:line="240" w:lineRule="auto"/>
            <w:ind w:left="360"/>
          </w:pPr>
        </w:pPrChange>
      </w:pPr>
    </w:p>
    <w:p w14:paraId="25E616D5" w14:textId="53EF1E4E" w:rsidR="00960A65" w:rsidDel="00716E19" w:rsidRDefault="00960A65" w:rsidP="00716E19">
      <w:pPr>
        <w:autoSpaceDE w:val="0"/>
        <w:autoSpaceDN w:val="0"/>
        <w:adjustRightInd w:val="0"/>
        <w:spacing w:line="240" w:lineRule="auto"/>
        <w:jc w:val="both"/>
        <w:rPr>
          <w:del w:id="142" w:author="Amy Drahota" w:date="2014-10-14T23:44:00Z"/>
          <w:rFonts w:ascii="Arial" w:hAnsi="Arial" w:cs="Arial"/>
          <w:color w:val="000000"/>
        </w:rPr>
        <w:pPrChange w:id="143" w:author="Amy Drahota" w:date="2014-10-14T23:44:00Z">
          <w:pPr>
            <w:pStyle w:val="ListParagraph"/>
            <w:numPr>
              <w:numId w:val="3"/>
            </w:numPr>
            <w:autoSpaceDE w:val="0"/>
            <w:autoSpaceDN w:val="0"/>
            <w:adjustRightInd w:val="0"/>
            <w:spacing w:after="0" w:line="240" w:lineRule="auto"/>
            <w:ind w:left="360" w:hanging="360"/>
          </w:pPr>
        </w:pPrChange>
      </w:pPr>
      <w:del w:id="144" w:author="Amy Drahota" w:date="2014-10-14T23:44:00Z">
        <w:r w:rsidRPr="007740F5" w:rsidDel="00716E19">
          <w:rPr>
            <w:rFonts w:ascii="Arial" w:hAnsi="Arial" w:cs="Arial"/>
            <w:color w:val="000000"/>
            <w:u w:val="single"/>
          </w:rPr>
          <w:delText>Study Population</w:delText>
        </w:r>
        <w:r w:rsidDel="00716E19">
          <w:rPr>
            <w:rFonts w:ascii="Arial" w:hAnsi="Arial" w:cs="Arial"/>
            <w:color w:val="000000"/>
          </w:rPr>
          <w:delText xml:space="preserve">. Does the article provide a </w:delText>
        </w:r>
        <w:r w:rsidRPr="001857EF" w:rsidDel="00716E19">
          <w:rPr>
            <w:rFonts w:ascii="Arial" w:hAnsi="Arial" w:cs="Arial"/>
            <w:color w:val="000000"/>
          </w:rPr>
          <w:delText>well-described study population that includes baseline or “pre–</w:delText>
        </w:r>
        <w:r w:rsidDel="00716E19">
          <w:rPr>
            <w:rFonts w:ascii="Arial" w:hAnsi="Arial" w:cs="Arial"/>
            <w:color w:val="000000"/>
          </w:rPr>
          <w:delText>treatment</w:delText>
        </w:r>
        <w:r w:rsidRPr="001857EF" w:rsidDel="00716E19">
          <w:rPr>
            <w:rFonts w:ascii="Arial" w:hAnsi="Arial" w:cs="Arial"/>
            <w:color w:val="000000"/>
          </w:rPr>
          <w:delText>” measurement of the study population and comparison or control groups included in the study</w:delText>
        </w:r>
        <w:r w:rsidDel="00716E19">
          <w:rPr>
            <w:rFonts w:ascii="Arial" w:hAnsi="Arial" w:cs="Arial"/>
            <w:color w:val="000000"/>
          </w:rPr>
          <w:delText>?</w:delText>
        </w:r>
        <w:r w:rsidRPr="001857EF" w:rsidDel="00716E19">
          <w:rPr>
            <w:rFonts w:ascii="Arial" w:hAnsi="Arial" w:cs="Arial"/>
            <w:color w:val="000000"/>
          </w:rPr>
          <w:delText xml:space="preserve"> Does the article describe in detail the characteristics of the study population and the comparison or control groups used? How well does the study population match your target group</w:delText>
        </w:r>
        <w:r w:rsidDel="00716E19">
          <w:rPr>
            <w:rFonts w:ascii="Arial" w:hAnsi="Arial" w:cs="Arial"/>
            <w:color w:val="000000"/>
          </w:rPr>
          <w:delText xml:space="preserve"> of individuals with ASD</w:delText>
        </w:r>
        <w:r w:rsidRPr="001857EF" w:rsidDel="00716E19">
          <w:rPr>
            <w:rFonts w:ascii="Arial" w:hAnsi="Arial" w:cs="Arial"/>
            <w:color w:val="000000"/>
          </w:rPr>
          <w:delText xml:space="preserve">? </w:delText>
        </w:r>
      </w:del>
    </w:p>
    <w:p w14:paraId="0706AF71" w14:textId="176A75A6" w:rsidR="00960A65" w:rsidRPr="001857EF" w:rsidDel="00716E19" w:rsidRDefault="00960A65" w:rsidP="00716E19">
      <w:pPr>
        <w:autoSpaceDE w:val="0"/>
        <w:autoSpaceDN w:val="0"/>
        <w:adjustRightInd w:val="0"/>
        <w:spacing w:line="240" w:lineRule="auto"/>
        <w:jc w:val="both"/>
        <w:rPr>
          <w:del w:id="145" w:author="Amy Drahota" w:date="2014-10-14T23:44:00Z"/>
          <w:rFonts w:ascii="Arial" w:hAnsi="Arial" w:cs="Arial"/>
          <w:color w:val="000000"/>
        </w:rPr>
        <w:pPrChange w:id="146" w:author="Amy Drahota" w:date="2014-10-14T23:44:00Z">
          <w:pPr>
            <w:pStyle w:val="ListParagraph"/>
            <w:autoSpaceDE w:val="0"/>
            <w:autoSpaceDN w:val="0"/>
            <w:adjustRightInd w:val="0"/>
            <w:spacing w:after="0" w:line="240" w:lineRule="auto"/>
            <w:ind w:left="360"/>
          </w:pPr>
        </w:pPrChange>
      </w:pPr>
    </w:p>
    <w:p w14:paraId="26852F29" w14:textId="0605EED7" w:rsidR="00960A65" w:rsidDel="00716E19" w:rsidRDefault="00960A65" w:rsidP="00716E19">
      <w:pPr>
        <w:autoSpaceDE w:val="0"/>
        <w:autoSpaceDN w:val="0"/>
        <w:adjustRightInd w:val="0"/>
        <w:spacing w:line="240" w:lineRule="auto"/>
        <w:jc w:val="both"/>
        <w:rPr>
          <w:del w:id="147" w:author="Amy Drahota" w:date="2014-10-14T23:44:00Z"/>
          <w:rFonts w:ascii="Arial" w:hAnsi="Arial" w:cs="Arial"/>
          <w:color w:val="000000"/>
        </w:rPr>
        <w:pPrChange w:id="148" w:author="Amy Drahota" w:date="2014-10-14T23:44:00Z">
          <w:pPr>
            <w:pStyle w:val="ListParagraph"/>
            <w:numPr>
              <w:numId w:val="3"/>
            </w:numPr>
            <w:autoSpaceDE w:val="0"/>
            <w:autoSpaceDN w:val="0"/>
            <w:adjustRightInd w:val="0"/>
            <w:spacing w:after="0" w:line="240" w:lineRule="auto"/>
            <w:ind w:left="360" w:hanging="360"/>
          </w:pPr>
        </w:pPrChange>
      </w:pPr>
      <w:del w:id="149" w:author="Amy Drahota" w:date="2014-10-14T23:44:00Z">
        <w:r w:rsidRPr="007740F5" w:rsidDel="00716E19">
          <w:rPr>
            <w:rFonts w:ascii="Arial" w:hAnsi="Arial" w:cs="Arial"/>
            <w:color w:val="000000"/>
            <w:u w:val="single"/>
          </w:rPr>
          <w:delText>Overall quality of study design and data collection methods</w:delText>
        </w:r>
        <w:r w:rsidRPr="001857EF" w:rsidDel="00716E19">
          <w:rPr>
            <w:rFonts w:ascii="Arial" w:hAnsi="Arial" w:cs="Arial"/>
            <w:color w:val="000000"/>
          </w:rPr>
          <w:delText>. Does the article describe how the study design rules out competing explanations for the findings? Did the study</w:delText>
        </w:r>
        <w:r w:rsidDel="00716E19">
          <w:rPr>
            <w:rFonts w:ascii="Arial" w:hAnsi="Arial" w:cs="Arial"/>
            <w:color w:val="000000"/>
          </w:rPr>
          <w:delText xml:space="preserve"> </w:delText>
        </w:r>
        <w:r w:rsidRPr="001857EF" w:rsidDel="00716E19">
          <w:rPr>
            <w:rFonts w:ascii="Arial" w:hAnsi="Arial" w:cs="Arial"/>
            <w:color w:val="000000"/>
          </w:rPr>
          <w:delText xml:space="preserve">methodology use a combination of strategies to measure the same outcome using different sources (e.g., child, parent, teacher, archival)? </w:delText>
        </w:r>
      </w:del>
    </w:p>
    <w:p w14:paraId="5E6EF8B5" w14:textId="2CA857EB" w:rsidR="00960A65" w:rsidRPr="001857EF" w:rsidDel="00716E19" w:rsidRDefault="00960A65" w:rsidP="00716E19">
      <w:pPr>
        <w:autoSpaceDE w:val="0"/>
        <w:autoSpaceDN w:val="0"/>
        <w:adjustRightInd w:val="0"/>
        <w:spacing w:line="240" w:lineRule="auto"/>
        <w:jc w:val="both"/>
        <w:rPr>
          <w:del w:id="150" w:author="Amy Drahota" w:date="2014-10-14T23:44:00Z"/>
          <w:rFonts w:ascii="Arial" w:hAnsi="Arial" w:cs="Arial"/>
          <w:color w:val="000000"/>
        </w:rPr>
        <w:pPrChange w:id="151" w:author="Amy Drahota" w:date="2014-10-14T23:44:00Z">
          <w:pPr>
            <w:pStyle w:val="ListParagraph"/>
            <w:autoSpaceDE w:val="0"/>
            <w:autoSpaceDN w:val="0"/>
            <w:adjustRightInd w:val="0"/>
            <w:spacing w:after="0" w:line="240" w:lineRule="auto"/>
            <w:ind w:left="360"/>
          </w:pPr>
        </w:pPrChange>
      </w:pPr>
    </w:p>
    <w:p w14:paraId="62481629" w14:textId="09A60105" w:rsidR="00960A65" w:rsidDel="00716E19" w:rsidRDefault="00960A65" w:rsidP="00716E19">
      <w:pPr>
        <w:autoSpaceDE w:val="0"/>
        <w:autoSpaceDN w:val="0"/>
        <w:adjustRightInd w:val="0"/>
        <w:spacing w:line="240" w:lineRule="auto"/>
        <w:jc w:val="both"/>
        <w:rPr>
          <w:del w:id="152" w:author="Amy Drahota" w:date="2014-10-14T23:44:00Z"/>
          <w:rFonts w:ascii="Arial" w:hAnsi="Arial" w:cs="Arial"/>
          <w:color w:val="000000"/>
        </w:rPr>
        <w:pPrChange w:id="153" w:author="Amy Drahota" w:date="2014-10-14T23:44:00Z">
          <w:pPr>
            <w:pStyle w:val="ListParagraph"/>
            <w:numPr>
              <w:numId w:val="3"/>
            </w:numPr>
            <w:autoSpaceDE w:val="0"/>
            <w:autoSpaceDN w:val="0"/>
            <w:adjustRightInd w:val="0"/>
            <w:spacing w:after="0" w:line="240" w:lineRule="auto"/>
            <w:ind w:left="360" w:hanging="360"/>
          </w:pPr>
        </w:pPrChange>
      </w:pPr>
      <w:del w:id="154" w:author="Amy Drahota" w:date="2014-10-14T23:44:00Z">
        <w:r w:rsidRPr="007740F5" w:rsidDel="00716E19">
          <w:rPr>
            <w:rFonts w:ascii="Arial" w:hAnsi="Arial" w:cs="Arial"/>
            <w:color w:val="000000"/>
            <w:u w:val="single"/>
          </w:rPr>
          <w:delText>Analytical plan and presentation of the findings</w:delText>
        </w:r>
        <w:r w:rsidRPr="001857EF" w:rsidDel="00716E19">
          <w:rPr>
            <w:rFonts w:ascii="Arial" w:hAnsi="Arial" w:cs="Arial"/>
            <w:color w:val="000000"/>
          </w:rPr>
          <w:delText xml:space="preserve">. Does the article specify how the analytical plan addresses the main questions posed in the study? Do the analyses take into account the key characteristics of the study’s methodology? Does the article report and clearly describe findings and outcomes? Are the findings consistent with the theory or conceptual model and the study’s hypotheses? Are findings reported for all outcomes specified? </w:delText>
        </w:r>
      </w:del>
    </w:p>
    <w:p w14:paraId="02871E01" w14:textId="4081E2E0" w:rsidR="00960A65" w:rsidRPr="001857EF" w:rsidDel="00716E19" w:rsidRDefault="00960A65" w:rsidP="00716E19">
      <w:pPr>
        <w:autoSpaceDE w:val="0"/>
        <w:autoSpaceDN w:val="0"/>
        <w:adjustRightInd w:val="0"/>
        <w:spacing w:line="240" w:lineRule="auto"/>
        <w:jc w:val="both"/>
        <w:rPr>
          <w:del w:id="155" w:author="Amy Drahota" w:date="2014-10-14T23:44:00Z"/>
          <w:rFonts w:ascii="Arial" w:hAnsi="Arial" w:cs="Arial"/>
          <w:color w:val="000000"/>
        </w:rPr>
        <w:pPrChange w:id="156" w:author="Amy Drahota" w:date="2014-10-14T23:44:00Z">
          <w:pPr>
            <w:pStyle w:val="ListParagraph"/>
            <w:autoSpaceDE w:val="0"/>
            <w:autoSpaceDN w:val="0"/>
            <w:adjustRightInd w:val="0"/>
            <w:spacing w:after="0" w:line="240" w:lineRule="auto"/>
            <w:ind w:left="360"/>
          </w:pPr>
        </w:pPrChange>
      </w:pPr>
    </w:p>
    <w:p w14:paraId="1496D08D" w14:textId="672F9759" w:rsidR="00960A65" w:rsidRPr="001857EF" w:rsidDel="00716E19" w:rsidRDefault="00960A65" w:rsidP="00716E19">
      <w:pPr>
        <w:autoSpaceDE w:val="0"/>
        <w:autoSpaceDN w:val="0"/>
        <w:adjustRightInd w:val="0"/>
        <w:spacing w:line="240" w:lineRule="auto"/>
        <w:jc w:val="both"/>
        <w:rPr>
          <w:del w:id="157" w:author="Amy Drahota" w:date="2014-10-14T23:44:00Z"/>
          <w:rFonts w:ascii="Arial" w:hAnsi="Arial" w:cs="Arial"/>
          <w:color w:val="000000"/>
        </w:rPr>
        <w:pPrChange w:id="158" w:author="Amy Drahota" w:date="2014-10-14T23:44:00Z">
          <w:pPr>
            <w:pStyle w:val="ListParagraph"/>
            <w:numPr>
              <w:numId w:val="3"/>
            </w:numPr>
            <w:autoSpaceDE w:val="0"/>
            <w:autoSpaceDN w:val="0"/>
            <w:adjustRightInd w:val="0"/>
            <w:spacing w:after="0" w:line="240" w:lineRule="auto"/>
            <w:ind w:left="360" w:hanging="360"/>
          </w:pPr>
        </w:pPrChange>
      </w:pPr>
      <w:del w:id="159" w:author="Amy Drahota" w:date="2014-10-14T23:44:00Z">
        <w:r w:rsidRPr="007740F5" w:rsidDel="00716E19">
          <w:rPr>
            <w:rFonts w:ascii="Arial" w:hAnsi="Arial" w:cs="Arial"/>
            <w:color w:val="000000"/>
            <w:u w:val="single"/>
          </w:rPr>
          <w:delText>A summary and discussion of the findings</w:delText>
        </w:r>
        <w:r w:rsidRPr="001857EF" w:rsidDel="00716E19">
          <w:rPr>
            <w:rFonts w:ascii="Arial" w:hAnsi="Arial" w:cs="Arial"/>
            <w:color w:val="000000"/>
          </w:rPr>
          <w:delText xml:space="preserve">. Does the discussion draw inferences and conclusions that are clearly related to the data and findings reported? </w:delText>
        </w:r>
      </w:del>
    </w:p>
    <w:p w14:paraId="78CB6FF0" w14:textId="27CE2C71" w:rsidR="00960A65" w:rsidRPr="00AD4135" w:rsidDel="00716E19" w:rsidRDefault="00960A65" w:rsidP="00716E19">
      <w:pPr>
        <w:autoSpaceDE w:val="0"/>
        <w:autoSpaceDN w:val="0"/>
        <w:adjustRightInd w:val="0"/>
        <w:spacing w:line="240" w:lineRule="auto"/>
        <w:jc w:val="both"/>
        <w:rPr>
          <w:del w:id="160" w:author="Amy Drahota" w:date="2014-10-14T23:44:00Z"/>
          <w:rFonts w:ascii="Arial" w:hAnsi="Arial" w:cs="Arial"/>
          <w:color w:val="000000"/>
        </w:rPr>
        <w:pPrChange w:id="161" w:author="Amy Drahota" w:date="2014-10-14T23:44:00Z">
          <w:pPr>
            <w:spacing w:after="0" w:line="240" w:lineRule="auto"/>
          </w:pPr>
        </w:pPrChange>
      </w:pPr>
    </w:p>
    <w:p w14:paraId="2F923C4E" w14:textId="138CED7E" w:rsidR="00960A65" w:rsidDel="00716E19" w:rsidRDefault="00960A65" w:rsidP="00716E19">
      <w:pPr>
        <w:autoSpaceDE w:val="0"/>
        <w:autoSpaceDN w:val="0"/>
        <w:adjustRightInd w:val="0"/>
        <w:spacing w:line="240" w:lineRule="auto"/>
        <w:jc w:val="both"/>
        <w:rPr>
          <w:del w:id="162" w:author="Amy Drahota" w:date="2014-10-14T23:44:00Z"/>
          <w:rFonts w:ascii="Arial" w:hAnsi="Arial" w:cs="Arial"/>
          <w:b/>
          <w:i/>
          <w:color w:val="000000"/>
        </w:rPr>
        <w:pPrChange w:id="163" w:author="Amy Drahota" w:date="2014-10-14T23:44:00Z">
          <w:pPr>
            <w:autoSpaceDE w:val="0"/>
            <w:autoSpaceDN w:val="0"/>
            <w:adjustRightInd w:val="0"/>
            <w:spacing w:after="0" w:line="240" w:lineRule="auto"/>
          </w:pPr>
        </w:pPrChange>
      </w:pPr>
      <w:del w:id="164" w:author="Amy Drahota" w:date="2014-10-14T23:44:00Z">
        <w:r w:rsidRPr="003854A0" w:rsidDel="00716E19">
          <w:rPr>
            <w:rFonts w:ascii="Arial" w:hAnsi="Arial" w:cs="Arial"/>
            <w:b/>
            <w:i/>
            <w:color w:val="000000"/>
          </w:rPr>
          <w:delText>I have more than one ASD treatment I’m considering. What should I do?</w:delText>
        </w:r>
      </w:del>
    </w:p>
    <w:p w14:paraId="18204864" w14:textId="207FA975" w:rsidR="00960A65" w:rsidRPr="003854A0" w:rsidDel="00716E19" w:rsidRDefault="00960A65" w:rsidP="00716E19">
      <w:pPr>
        <w:autoSpaceDE w:val="0"/>
        <w:autoSpaceDN w:val="0"/>
        <w:adjustRightInd w:val="0"/>
        <w:spacing w:line="240" w:lineRule="auto"/>
        <w:jc w:val="both"/>
        <w:rPr>
          <w:del w:id="165" w:author="Amy Drahota" w:date="2014-10-14T23:44:00Z"/>
          <w:rFonts w:ascii="Arial" w:hAnsi="Arial" w:cs="Arial"/>
          <w:b/>
          <w:i/>
          <w:color w:val="000000"/>
        </w:rPr>
        <w:pPrChange w:id="166" w:author="Amy Drahota" w:date="2014-10-14T23:44:00Z">
          <w:pPr>
            <w:autoSpaceDE w:val="0"/>
            <w:autoSpaceDN w:val="0"/>
            <w:adjustRightInd w:val="0"/>
            <w:spacing w:after="0" w:line="240" w:lineRule="auto"/>
          </w:pPr>
        </w:pPrChange>
      </w:pPr>
    </w:p>
    <w:p w14:paraId="2985E5D1" w14:textId="047995E1" w:rsidR="00960A65" w:rsidDel="00716E19" w:rsidRDefault="00960A65" w:rsidP="00716E19">
      <w:pPr>
        <w:autoSpaceDE w:val="0"/>
        <w:autoSpaceDN w:val="0"/>
        <w:adjustRightInd w:val="0"/>
        <w:spacing w:line="240" w:lineRule="auto"/>
        <w:jc w:val="both"/>
        <w:rPr>
          <w:del w:id="167" w:author="Amy Drahota" w:date="2014-10-14T23:44:00Z"/>
          <w:rFonts w:ascii="Arial" w:hAnsi="Arial" w:cs="Arial"/>
          <w:color w:val="000000"/>
        </w:rPr>
        <w:pPrChange w:id="168" w:author="Amy Drahota" w:date="2014-10-14T23:44:00Z">
          <w:pPr>
            <w:autoSpaceDE w:val="0"/>
            <w:autoSpaceDN w:val="0"/>
            <w:adjustRightInd w:val="0"/>
            <w:spacing w:after="0" w:line="240" w:lineRule="auto"/>
          </w:pPr>
        </w:pPrChange>
      </w:pPr>
      <w:del w:id="169" w:author="Amy Drahota" w:date="2014-10-14T23:44:00Z">
        <w:r w:rsidDel="00716E19">
          <w:rPr>
            <w:rFonts w:ascii="Arial" w:hAnsi="Arial" w:cs="Arial"/>
            <w:color w:val="000000"/>
          </w:rPr>
          <w:delText>In your search, you may identify more than one potential ASD treatment you would like to implement at your agency. If the goal for your agency is to only select one new treatment to implement, applying the following decision rule can help with selection:</w:delText>
        </w:r>
      </w:del>
    </w:p>
    <w:p w14:paraId="10CE5354" w14:textId="47777955" w:rsidR="00960A65" w:rsidDel="00716E19" w:rsidRDefault="00960A65" w:rsidP="00716E19">
      <w:pPr>
        <w:autoSpaceDE w:val="0"/>
        <w:autoSpaceDN w:val="0"/>
        <w:adjustRightInd w:val="0"/>
        <w:spacing w:line="240" w:lineRule="auto"/>
        <w:jc w:val="both"/>
        <w:rPr>
          <w:del w:id="170" w:author="Amy Drahota" w:date="2014-10-14T23:44:00Z"/>
          <w:rFonts w:ascii="Arial" w:hAnsi="Arial" w:cs="Arial"/>
          <w:color w:val="000000"/>
        </w:rPr>
        <w:pPrChange w:id="171" w:author="Amy Drahota" w:date="2014-10-14T23:44:00Z">
          <w:pPr>
            <w:autoSpaceDE w:val="0"/>
            <w:autoSpaceDN w:val="0"/>
            <w:adjustRightInd w:val="0"/>
            <w:spacing w:after="0" w:line="240" w:lineRule="auto"/>
          </w:pPr>
        </w:pPrChange>
      </w:pPr>
    </w:p>
    <w:p w14:paraId="565F6D2B" w14:textId="32A7FF50" w:rsidR="00960A65" w:rsidDel="00716E19" w:rsidRDefault="00960A65" w:rsidP="00716E19">
      <w:pPr>
        <w:autoSpaceDE w:val="0"/>
        <w:autoSpaceDN w:val="0"/>
        <w:adjustRightInd w:val="0"/>
        <w:spacing w:line="240" w:lineRule="auto"/>
        <w:jc w:val="both"/>
        <w:rPr>
          <w:del w:id="172" w:author="Amy Drahota" w:date="2014-10-14T23:44:00Z"/>
          <w:rFonts w:ascii="Arial" w:hAnsi="Arial" w:cs="Arial"/>
          <w:color w:val="000000"/>
        </w:rPr>
        <w:pPrChange w:id="173" w:author="Amy Drahota" w:date="2014-10-14T23:44:00Z">
          <w:pPr>
            <w:numPr>
              <w:numId w:val="1"/>
            </w:numPr>
            <w:autoSpaceDE w:val="0"/>
            <w:autoSpaceDN w:val="0"/>
            <w:adjustRightInd w:val="0"/>
            <w:spacing w:after="0" w:line="240" w:lineRule="auto"/>
            <w:ind w:left="360" w:hanging="360"/>
          </w:pPr>
        </w:pPrChange>
      </w:pPr>
      <w:del w:id="174" w:author="Amy Drahota" w:date="2014-10-14T23:44:00Z">
        <w:r w:rsidRPr="00AD4135" w:rsidDel="00716E19">
          <w:rPr>
            <w:rFonts w:ascii="Arial" w:hAnsi="Arial" w:cs="Arial"/>
            <w:color w:val="000000"/>
          </w:rPr>
          <w:delText xml:space="preserve">Out of two similar </w:delText>
        </w:r>
        <w:r w:rsidDel="00716E19">
          <w:rPr>
            <w:rFonts w:ascii="Arial" w:hAnsi="Arial" w:cs="Arial"/>
            <w:color w:val="000000"/>
          </w:rPr>
          <w:delText>ASD treatment</w:delText>
        </w:r>
        <w:r w:rsidRPr="00AD4135" w:rsidDel="00716E19">
          <w:rPr>
            <w:rFonts w:ascii="Arial" w:hAnsi="Arial" w:cs="Arial"/>
            <w:color w:val="000000"/>
          </w:rPr>
          <w:delText xml:space="preserve"> that address </w:delText>
        </w:r>
        <w:r w:rsidDel="00716E19">
          <w:rPr>
            <w:rFonts w:ascii="Arial" w:hAnsi="Arial" w:cs="Arial"/>
            <w:color w:val="000000"/>
          </w:rPr>
          <w:delText xml:space="preserve">the needs of your agency </w:delText>
        </w:r>
        <w:r w:rsidRPr="00AD4135" w:rsidDel="00716E19">
          <w:rPr>
            <w:rFonts w:ascii="Arial" w:hAnsi="Arial" w:cs="Arial"/>
            <w:color w:val="000000"/>
          </w:rPr>
          <w:delText xml:space="preserve">equally well, </w:delText>
        </w:r>
        <w:r w:rsidR="005136F0" w:rsidDel="00716E19">
          <w:rPr>
            <w:rFonts w:ascii="Arial" w:hAnsi="Arial" w:cs="Arial"/>
            <w:color w:val="000000"/>
          </w:rPr>
          <w:delText xml:space="preserve">we recommend </w:delText>
        </w:r>
        <w:r w:rsidRPr="00AD4135" w:rsidDel="00716E19">
          <w:rPr>
            <w:rFonts w:ascii="Arial" w:hAnsi="Arial" w:cs="Arial"/>
            <w:color w:val="000000"/>
          </w:rPr>
          <w:delText>choos</w:delText>
        </w:r>
        <w:r w:rsidR="005136F0" w:rsidDel="00716E19">
          <w:rPr>
            <w:rFonts w:ascii="Arial" w:hAnsi="Arial" w:cs="Arial"/>
            <w:color w:val="000000"/>
          </w:rPr>
          <w:delText>ing</w:delText>
        </w:r>
        <w:r w:rsidRPr="00AD4135" w:rsidDel="00716E19">
          <w:rPr>
            <w:rFonts w:ascii="Arial" w:hAnsi="Arial" w:cs="Arial"/>
            <w:color w:val="000000"/>
          </w:rPr>
          <w:delText xml:space="preserve"> the one for which there is stronger evidence of effectiveness, both in terms of the consistency and strength of effects on the desired outcomes and quality or rigor of the evaluation</w:delText>
        </w:r>
        <w:r w:rsidDel="00716E19">
          <w:rPr>
            <w:rFonts w:ascii="Arial" w:hAnsi="Arial" w:cs="Arial"/>
            <w:color w:val="000000"/>
          </w:rPr>
          <w:delText xml:space="preserve"> </w:delText>
        </w:r>
        <w:r w:rsidRPr="00AD4135" w:rsidDel="00716E19">
          <w:rPr>
            <w:rFonts w:ascii="Arial" w:hAnsi="Arial" w:cs="Arial"/>
            <w:color w:val="000000"/>
          </w:rPr>
          <w:delText xml:space="preserve">methodology utilized. </w:delText>
        </w:r>
      </w:del>
    </w:p>
    <w:p w14:paraId="25EBF88B" w14:textId="71FA62AC" w:rsidR="00960A65" w:rsidRPr="00AD4135" w:rsidDel="00716E19" w:rsidRDefault="00960A65" w:rsidP="00716E19">
      <w:pPr>
        <w:autoSpaceDE w:val="0"/>
        <w:autoSpaceDN w:val="0"/>
        <w:adjustRightInd w:val="0"/>
        <w:spacing w:line="240" w:lineRule="auto"/>
        <w:jc w:val="both"/>
        <w:rPr>
          <w:del w:id="175" w:author="Amy Drahota" w:date="2014-10-14T23:44:00Z"/>
          <w:rFonts w:ascii="Arial" w:hAnsi="Arial" w:cs="Arial"/>
          <w:color w:val="000000"/>
        </w:rPr>
        <w:pPrChange w:id="176" w:author="Amy Drahota" w:date="2014-10-14T23:44:00Z">
          <w:pPr>
            <w:autoSpaceDE w:val="0"/>
            <w:autoSpaceDN w:val="0"/>
            <w:adjustRightInd w:val="0"/>
            <w:spacing w:after="0" w:line="240" w:lineRule="auto"/>
            <w:ind w:left="360"/>
          </w:pPr>
        </w:pPrChange>
      </w:pPr>
    </w:p>
    <w:p w14:paraId="7776E638" w14:textId="4678F8E6" w:rsidR="00960A65" w:rsidRPr="005136F0" w:rsidRDefault="00960A65" w:rsidP="00716E19">
      <w:pPr>
        <w:autoSpaceDE w:val="0"/>
        <w:autoSpaceDN w:val="0"/>
        <w:adjustRightInd w:val="0"/>
        <w:spacing w:line="240" w:lineRule="auto"/>
        <w:jc w:val="both"/>
        <w:rPr>
          <w:rFonts w:ascii="Arial" w:hAnsi="Arial" w:cs="Arial"/>
          <w:color w:val="000000"/>
        </w:rPr>
        <w:pPrChange w:id="177" w:author="Amy Drahota" w:date="2014-10-14T23:44:00Z">
          <w:pPr>
            <w:numPr>
              <w:numId w:val="1"/>
            </w:numPr>
            <w:autoSpaceDE w:val="0"/>
            <w:autoSpaceDN w:val="0"/>
            <w:adjustRightInd w:val="0"/>
            <w:spacing w:after="0" w:line="240" w:lineRule="auto"/>
            <w:ind w:left="360" w:hanging="360"/>
          </w:pPr>
        </w:pPrChange>
      </w:pPr>
      <w:del w:id="178" w:author="Amy Drahota" w:date="2014-10-14T23:44:00Z">
        <w:r w:rsidRPr="00857AC0" w:rsidDel="00716E19">
          <w:rPr>
            <w:rFonts w:ascii="Arial" w:hAnsi="Arial" w:cs="Arial"/>
            <w:color w:val="000000"/>
          </w:rPr>
          <w:delText>Reserve the option to select an ASD treatment with little or weak evidence of effectiveness for circumstances in which there are no ASD treatment with stronger evidence that appropriately address the needs of your agency.</w:delText>
        </w:r>
      </w:del>
      <w:r w:rsidRPr="00857AC0">
        <w:rPr>
          <w:rFonts w:ascii="Arial" w:hAnsi="Arial" w:cs="Arial"/>
          <w:color w:val="000000"/>
        </w:rPr>
        <w:t xml:space="preserve"> </w:t>
      </w:r>
    </w:p>
    <w:sectPr w:rsidR="00960A65" w:rsidRPr="005136F0" w:rsidSect="005038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y Drahota" w:date="2014-09-09T09:09:00Z" w:initials="AD">
    <w:p w14:paraId="6D5BB2F0" w14:textId="1B12AC72" w:rsidR="0021761A" w:rsidRDefault="0021761A">
      <w:pPr>
        <w:pStyle w:val="CommentText"/>
      </w:pPr>
      <w:r>
        <w:rPr>
          <w:rStyle w:val="CommentReference"/>
        </w:rPr>
        <w:annotationRef/>
      </w:r>
      <w:proofErr w:type="spellStart"/>
      <w:r>
        <w:t>Gk</w:t>
      </w:r>
      <w:proofErr w:type="spellEnd"/>
      <w:r>
        <w:t>: Please link this to the content, “Phase 2 Step 1 Resource 1.doc”. Thank you!</w:t>
      </w:r>
    </w:p>
  </w:comment>
  <w:comment w:id="3" w:author="Amy Drahota" w:date="2014-10-14T23:44:00Z" w:initials="AD">
    <w:p w14:paraId="1FD1D3BD" w14:textId="28CB8B65" w:rsidR="00716E19" w:rsidRDefault="00716E19">
      <w:pPr>
        <w:pStyle w:val="CommentText"/>
      </w:pPr>
      <w:r>
        <w:rPr>
          <w:rStyle w:val="CommentReference"/>
        </w:rPr>
        <w:annotationRef/>
      </w:r>
      <w:r>
        <w:t>Please link to content on “Phase 2 Step 1 Resource 2.doc”. Thank you!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0240E"/>
    <w:multiLevelType w:val="hybridMultilevel"/>
    <w:tmpl w:val="0BE4622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466E51"/>
    <w:multiLevelType w:val="hybridMultilevel"/>
    <w:tmpl w:val="824C2044"/>
    <w:lvl w:ilvl="0" w:tplc="47061862">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D702EC"/>
    <w:multiLevelType w:val="hybridMultilevel"/>
    <w:tmpl w:val="7DFC9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9F"/>
    <w:rsid w:val="000543A8"/>
    <w:rsid w:val="0021761A"/>
    <w:rsid w:val="004F6D3D"/>
    <w:rsid w:val="00503812"/>
    <w:rsid w:val="005136F0"/>
    <w:rsid w:val="0062499F"/>
    <w:rsid w:val="00716E19"/>
    <w:rsid w:val="00960A65"/>
    <w:rsid w:val="00AD2DC1"/>
    <w:rsid w:val="00BA755D"/>
    <w:rsid w:val="00EE3B56"/>
    <w:rsid w:val="00F5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CD8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99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499F"/>
    <w:rPr>
      <w:sz w:val="16"/>
      <w:szCs w:val="16"/>
    </w:rPr>
  </w:style>
  <w:style w:type="paragraph" w:styleId="CommentText">
    <w:name w:val="annotation text"/>
    <w:basedOn w:val="Normal"/>
    <w:link w:val="CommentTextChar"/>
    <w:uiPriority w:val="99"/>
    <w:semiHidden/>
    <w:unhideWhenUsed/>
    <w:rsid w:val="0062499F"/>
    <w:pPr>
      <w:spacing w:line="240" w:lineRule="auto"/>
    </w:pPr>
    <w:rPr>
      <w:sz w:val="20"/>
      <w:szCs w:val="20"/>
    </w:rPr>
  </w:style>
  <w:style w:type="character" w:customStyle="1" w:styleId="CommentTextChar">
    <w:name w:val="Comment Text Char"/>
    <w:basedOn w:val="DefaultParagraphFont"/>
    <w:link w:val="CommentText"/>
    <w:uiPriority w:val="99"/>
    <w:semiHidden/>
    <w:rsid w:val="0062499F"/>
    <w:rPr>
      <w:rFonts w:eastAsiaTheme="minorHAnsi"/>
      <w:sz w:val="20"/>
      <w:szCs w:val="20"/>
    </w:rPr>
  </w:style>
  <w:style w:type="paragraph" w:styleId="ListParagraph">
    <w:name w:val="List Paragraph"/>
    <w:basedOn w:val="Normal"/>
    <w:uiPriority w:val="34"/>
    <w:qFormat/>
    <w:rsid w:val="0062499F"/>
    <w:pPr>
      <w:ind w:left="720"/>
      <w:contextualSpacing/>
    </w:pPr>
  </w:style>
  <w:style w:type="table" w:styleId="TableGrid">
    <w:name w:val="Table Grid"/>
    <w:basedOn w:val="TableNormal"/>
    <w:uiPriority w:val="59"/>
    <w:rsid w:val="0062499F"/>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9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499F"/>
    <w:rPr>
      <w:rFonts w:ascii="Lucida Grande" w:eastAsiaTheme="minorHAnsi" w:hAnsi="Lucida Grande"/>
      <w:sz w:val="18"/>
      <w:szCs w:val="18"/>
    </w:rPr>
  </w:style>
  <w:style w:type="paragraph" w:styleId="CommentSubject">
    <w:name w:val="annotation subject"/>
    <w:basedOn w:val="CommentText"/>
    <w:next w:val="CommentText"/>
    <w:link w:val="CommentSubjectChar"/>
    <w:uiPriority w:val="99"/>
    <w:semiHidden/>
    <w:unhideWhenUsed/>
    <w:rsid w:val="0062499F"/>
    <w:rPr>
      <w:b/>
      <w:bCs/>
    </w:rPr>
  </w:style>
  <w:style w:type="character" w:customStyle="1" w:styleId="CommentSubjectChar">
    <w:name w:val="Comment Subject Char"/>
    <w:basedOn w:val="CommentTextChar"/>
    <w:link w:val="CommentSubject"/>
    <w:uiPriority w:val="99"/>
    <w:semiHidden/>
    <w:rsid w:val="0062499F"/>
    <w:rPr>
      <w:rFonts w:eastAsiaTheme="minorHAnsi"/>
      <w:b/>
      <w:bCs/>
      <w:sz w:val="20"/>
      <w:szCs w:val="20"/>
    </w:rPr>
  </w:style>
  <w:style w:type="paragraph" w:styleId="Revision">
    <w:name w:val="Revision"/>
    <w:hidden/>
    <w:uiPriority w:val="99"/>
    <w:semiHidden/>
    <w:rsid w:val="00716E19"/>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99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499F"/>
    <w:rPr>
      <w:sz w:val="16"/>
      <w:szCs w:val="16"/>
    </w:rPr>
  </w:style>
  <w:style w:type="paragraph" w:styleId="CommentText">
    <w:name w:val="annotation text"/>
    <w:basedOn w:val="Normal"/>
    <w:link w:val="CommentTextChar"/>
    <w:uiPriority w:val="99"/>
    <w:semiHidden/>
    <w:unhideWhenUsed/>
    <w:rsid w:val="0062499F"/>
    <w:pPr>
      <w:spacing w:line="240" w:lineRule="auto"/>
    </w:pPr>
    <w:rPr>
      <w:sz w:val="20"/>
      <w:szCs w:val="20"/>
    </w:rPr>
  </w:style>
  <w:style w:type="character" w:customStyle="1" w:styleId="CommentTextChar">
    <w:name w:val="Comment Text Char"/>
    <w:basedOn w:val="DefaultParagraphFont"/>
    <w:link w:val="CommentText"/>
    <w:uiPriority w:val="99"/>
    <w:semiHidden/>
    <w:rsid w:val="0062499F"/>
    <w:rPr>
      <w:rFonts w:eastAsiaTheme="minorHAnsi"/>
      <w:sz w:val="20"/>
      <w:szCs w:val="20"/>
    </w:rPr>
  </w:style>
  <w:style w:type="paragraph" w:styleId="ListParagraph">
    <w:name w:val="List Paragraph"/>
    <w:basedOn w:val="Normal"/>
    <w:uiPriority w:val="34"/>
    <w:qFormat/>
    <w:rsid w:val="0062499F"/>
    <w:pPr>
      <w:ind w:left="720"/>
      <w:contextualSpacing/>
    </w:pPr>
  </w:style>
  <w:style w:type="table" w:styleId="TableGrid">
    <w:name w:val="Table Grid"/>
    <w:basedOn w:val="TableNormal"/>
    <w:uiPriority w:val="59"/>
    <w:rsid w:val="0062499F"/>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9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499F"/>
    <w:rPr>
      <w:rFonts w:ascii="Lucida Grande" w:eastAsiaTheme="minorHAnsi" w:hAnsi="Lucida Grande"/>
      <w:sz w:val="18"/>
      <w:szCs w:val="18"/>
    </w:rPr>
  </w:style>
  <w:style w:type="paragraph" w:styleId="CommentSubject">
    <w:name w:val="annotation subject"/>
    <w:basedOn w:val="CommentText"/>
    <w:next w:val="CommentText"/>
    <w:link w:val="CommentSubjectChar"/>
    <w:uiPriority w:val="99"/>
    <w:semiHidden/>
    <w:unhideWhenUsed/>
    <w:rsid w:val="0062499F"/>
    <w:rPr>
      <w:b/>
      <w:bCs/>
    </w:rPr>
  </w:style>
  <w:style w:type="character" w:customStyle="1" w:styleId="CommentSubjectChar">
    <w:name w:val="Comment Subject Char"/>
    <w:basedOn w:val="CommentTextChar"/>
    <w:link w:val="CommentSubject"/>
    <w:uiPriority w:val="99"/>
    <w:semiHidden/>
    <w:rsid w:val="0062499F"/>
    <w:rPr>
      <w:rFonts w:eastAsiaTheme="minorHAnsi"/>
      <w:b/>
      <w:bCs/>
      <w:sz w:val="20"/>
      <w:szCs w:val="20"/>
    </w:rPr>
  </w:style>
  <w:style w:type="paragraph" w:styleId="Revision">
    <w:name w:val="Revision"/>
    <w:hidden/>
    <w:uiPriority w:val="99"/>
    <w:semiHidden/>
    <w:rsid w:val="00716E19"/>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1205</Words>
  <Characters>6874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College of Sciences, San Diego State University</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Drahota</dc:creator>
  <cp:lastModifiedBy>Amy Drahota</cp:lastModifiedBy>
  <cp:revision>2</cp:revision>
  <dcterms:created xsi:type="dcterms:W3CDTF">2014-10-15T06:47:00Z</dcterms:created>
  <dcterms:modified xsi:type="dcterms:W3CDTF">2014-10-15T06:47:00Z</dcterms:modified>
</cp:coreProperties>
</file>