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1FD6AAF3" w:rsidR="00E54B7B" w:rsidRPr="008D474F" w:rsidRDefault="00E54B7B" w:rsidP="00E54B7B">
      <w:pPr>
        <w:rPr>
          <w:rFonts w:ascii="Arial" w:hAnsi="Arial" w:cs="Arial"/>
          <w:color w:val="6AB046"/>
          <w:sz w:val="32"/>
          <w:szCs w:val="22"/>
          <w:rPrChange w:id="0" w:author="Kelsey Palmer" w:date="2014-10-06T13:13:00Z">
            <w:rPr>
              <w:rFonts w:ascii="Arial" w:hAnsi="Arial" w:cs="Arial"/>
              <w:sz w:val="32"/>
              <w:szCs w:val="22"/>
            </w:rPr>
          </w:rPrChange>
        </w:rPr>
      </w:pPr>
      <w:commentRangeStart w:id="1"/>
      <w:r w:rsidRPr="008D474F">
        <w:rPr>
          <w:rFonts w:ascii="Arial" w:hAnsi="Arial" w:cs="Arial"/>
          <w:color w:val="6AB046"/>
          <w:sz w:val="32"/>
          <w:szCs w:val="22"/>
          <w:rPrChange w:id="2" w:author="Kelsey Palmer" w:date="2014-10-06T13:13:00Z">
            <w:rPr>
              <w:rFonts w:ascii="Arial" w:hAnsi="Arial" w:cs="Arial"/>
              <w:sz w:val="32"/>
              <w:szCs w:val="22"/>
            </w:rPr>
          </w:rPrChange>
        </w:rPr>
        <w:t xml:space="preserve">Phase </w:t>
      </w:r>
      <w:r w:rsidR="0036382C" w:rsidRPr="008D474F">
        <w:rPr>
          <w:rFonts w:ascii="Arial" w:hAnsi="Arial" w:cs="Arial"/>
          <w:color w:val="6AB046"/>
          <w:sz w:val="32"/>
          <w:szCs w:val="22"/>
          <w:rPrChange w:id="3" w:author="Kelsey Palmer" w:date="2014-10-06T13:13:00Z">
            <w:rPr>
              <w:rFonts w:ascii="Arial" w:hAnsi="Arial" w:cs="Arial"/>
              <w:sz w:val="32"/>
              <w:szCs w:val="22"/>
            </w:rPr>
          </w:rPrChange>
        </w:rPr>
        <w:t>2</w:t>
      </w:r>
      <w:r w:rsidRPr="008D474F">
        <w:rPr>
          <w:rFonts w:ascii="Arial" w:hAnsi="Arial" w:cs="Arial"/>
          <w:color w:val="6AB046"/>
          <w:sz w:val="32"/>
          <w:szCs w:val="22"/>
          <w:rPrChange w:id="4" w:author="Kelsey Palmer" w:date="2014-10-06T13:13:00Z">
            <w:rPr>
              <w:rFonts w:ascii="Arial" w:hAnsi="Arial" w:cs="Arial"/>
              <w:sz w:val="32"/>
              <w:szCs w:val="22"/>
            </w:rPr>
          </w:rPrChange>
        </w:rPr>
        <w:t xml:space="preserve">: </w:t>
      </w:r>
      <w:r w:rsidR="0036382C" w:rsidRPr="008D474F">
        <w:rPr>
          <w:rFonts w:ascii="Arial" w:hAnsi="Arial" w:cs="Arial"/>
          <w:color w:val="6AB046"/>
          <w:sz w:val="32"/>
          <w:szCs w:val="22"/>
          <w:rPrChange w:id="5" w:author="Kelsey Palmer" w:date="2014-10-06T13:13:00Z">
            <w:rPr>
              <w:rFonts w:ascii="Arial" w:hAnsi="Arial" w:cs="Arial"/>
              <w:sz w:val="32"/>
              <w:szCs w:val="22"/>
            </w:rPr>
          </w:rPrChange>
        </w:rPr>
        <w:t>Treatment Selection &amp; Adoption Decision</w:t>
      </w:r>
      <w:commentRangeEnd w:id="1"/>
      <w:r w:rsidRPr="008D474F">
        <w:rPr>
          <w:rStyle w:val="CommentReference"/>
          <w:rFonts w:ascii="Arial" w:hAnsi="Arial" w:cs="Arial"/>
          <w:color w:val="6AB046"/>
          <w:sz w:val="32"/>
          <w:szCs w:val="22"/>
          <w:rPrChange w:id="6" w:author="Kelsey Palmer" w:date="2014-10-06T13:13:00Z">
            <w:rPr>
              <w:rStyle w:val="CommentReference"/>
              <w:rFonts w:ascii="Arial" w:hAnsi="Arial" w:cs="Arial"/>
              <w:sz w:val="32"/>
              <w:szCs w:val="22"/>
            </w:rPr>
          </w:rPrChange>
        </w:rPr>
        <w:commentReference w:id="1"/>
      </w:r>
    </w:p>
    <w:p w14:paraId="0221375F" w14:textId="2D39DB69" w:rsidR="00E54B7B" w:rsidRPr="008D474F" w:rsidRDefault="00E54B7B" w:rsidP="004854F6">
      <w:pPr>
        <w:ind w:left="1440" w:hanging="720"/>
        <w:rPr>
          <w:rFonts w:ascii="Arial" w:hAnsi="Arial" w:cs="Arial"/>
          <w:color w:val="516186"/>
          <w:sz w:val="22"/>
          <w:szCs w:val="22"/>
          <w:rPrChange w:id="7" w:author="Kelsey Palmer" w:date="2014-10-06T13:13:00Z">
            <w:rPr>
              <w:rFonts w:ascii="Arial" w:hAnsi="Arial" w:cs="Arial"/>
              <w:sz w:val="22"/>
              <w:szCs w:val="22"/>
            </w:rPr>
          </w:rPrChange>
        </w:rPr>
      </w:pPr>
      <w:commentRangeStart w:id="8"/>
      <w:r w:rsidRPr="008D474F">
        <w:rPr>
          <w:rFonts w:ascii="Arial" w:hAnsi="Arial" w:cs="Arial"/>
          <w:color w:val="516186"/>
          <w:sz w:val="22"/>
          <w:szCs w:val="22"/>
          <w:u w:val="single"/>
          <w:rPrChange w:id="9" w:author="Kelsey Palmer" w:date="2014-10-06T13:13:00Z">
            <w:rPr>
              <w:rFonts w:ascii="Arial" w:hAnsi="Arial" w:cs="Arial"/>
              <w:sz w:val="22"/>
              <w:szCs w:val="22"/>
              <w:u w:val="single"/>
            </w:rPr>
          </w:rPrChange>
        </w:rPr>
        <w:t>Goal</w:t>
      </w:r>
      <w:r w:rsidR="004854F6" w:rsidRPr="008D474F">
        <w:rPr>
          <w:rFonts w:ascii="Arial" w:hAnsi="Arial" w:cs="Arial"/>
          <w:color w:val="516186"/>
          <w:sz w:val="22"/>
          <w:szCs w:val="22"/>
          <w:rPrChange w:id="10" w:author="Kelsey Palmer" w:date="2014-10-06T13:13:00Z">
            <w:rPr>
              <w:rFonts w:ascii="Arial" w:hAnsi="Arial" w:cs="Arial"/>
              <w:sz w:val="22"/>
              <w:szCs w:val="22"/>
            </w:rPr>
          </w:rPrChange>
        </w:rPr>
        <w:t>:</w:t>
      </w:r>
      <w:r w:rsidR="004854F6" w:rsidRPr="008D474F">
        <w:rPr>
          <w:rFonts w:ascii="Arial" w:hAnsi="Arial" w:cs="Arial"/>
          <w:color w:val="516186"/>
          <w:sz w:val="22"/>
          <w:szCs w:val="22"/>
          <w:rPrChange w:id="11" w:author="Kelsey Palmer" w:date="2014-10-06T13:13:00Z">
            <w:rPr>
              <w:rFonts w:ascii="Arial" w:hAnsi="Arial" w:cs="Arial"/>
              <w:sz w:val="22"/>
              <w:szCs w:val="22"/>
            </w:rPr>
          </w:rPrChange>
        </w:rPr>
        <w:tab/>
      </w:r>
      <w:r w:rsidR="0036382C" w:rsidRPr="008D474F">
        <w:rPr>
          <w:rFonts w:ascii="Arial" w:hAnsi="Arial" w:cs="Arial"/>
          <w:color w:val="516186"/>
          <w:sz w:val="22"/>
          <w:szCs w:val="22"/>
          <w:rPrChange w:id="12" w:author="Kelsey Palmer" w:date="2014-10-06T13:13:00Z">
            <w:rPr>
              <w:rFonts w:ascii="Arial" w:hAnsi="Arial" w:cs="Arial"/>
              <w:sz w:val="22"/>
              <w:szCs w:val="22"/>
            </w:rPr>
          </w:rPrChange>
        </w:rPr>
        <w:t>Assist the implementation team select and adopt an appropriate research-based treatment to meet your agency’s needs</w:t>
      </w:r>
      <w:r w:rsidRPr="008D474F">
        <w:rPr>
          <w:rFonts w:ascii="Arial" w:hAnsi="Arial" w:cs="Arial"/>
          <w:color w:val="516186"/>
          <w:sz w:val="22"/>
          <w:szCs w:val="22"/>
          <w:rPrChange w:id="13" w:author="Kelsey Palmer" w:date="2014-10-06T13:13:00Z">
            <w:rPr>
              <w:rFonts w:ascii="Arial" w:hAnsi="Arial" w:cs="Arial"/>
              <w:sz w:val="22"/>
              <w:szCs w:val="22"/>
            </w:rPr>
          </w:rPrChange>
        </w:rPr>
        <w:t>.</w:t>
      </w:r>
      <w:commentRangeEnd w:id="8"/>
      <w:r w:rsidRPr="008D474F">
        <w:rPr>
          <w:rStyle w:val="CommentReference"/>
          <w:rFonts w:ascii="Arial" w:hAnsi="Arial" w:cs="Arial"/>
          <w:color w:val="516186"/>
          <w:sz w:val="22"/>
          <w:szCs w:val="22"/>
          <w:rPrChange w:id="14" w:author="Kelsey Palmer" w:date="2014-10-06T13:13:00Z">
            <w:rPr>
              <w:rStyle w:val="CommentReference"/>
              <w:rFonts w:ascii="Arial" w:hAnsi="Arial" w:cs="Arial"/>
              <w:sz w:val="22"/>
              <w:szCs w:val="22"/>
            </w:rPr>
          </w:rPrChange>
        </w:rPr>
        <w:commentReference w:id="8"/>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77777777" w:rsidR="000E0573" w:rsidRPr="008D474F" w:rsidRDefault="000E0573" w:rsidP="000E0573">
            <w:pPr>
              <w:rPr>
                <w:rFonts w:ascii="Arial" w:hAnsi="Arial" w:cs="Arial"/>
                <w:i/>
                <w:color w:val="ED4517"/>
                <w:sz w:val="22"/>
                <w:szCs w:val="22"/>
                <w:rPrChange w:id="15" w:author="Kelsey Palmer" w:date="2014-10-06T13:14:00Z">
                  <w:rPr>
                    <w:rFonts w:ascii="Arial" w:hAnsi="Arial" w:cs="Arial"/>
                    <w:i/>
                    <w:sz w:val="22"/>
                    <w:szCs w:val="22"/>
                  </w:rPr>
                </w:rPrChange>
              </w:rPr>
            </w:pPr>
            <w:r w:rsidRPr="008D474F">
              <w:rPr>
                <w:rFonts w:ascii="Arial" w:hAnsi="Arial" w:cs="Arial"/>
                <w:i/>
                <w:color w:val="ED4517"/>
                <w:sz w:val="22"/>
                <w:szCs w:val="22"/>
                <w:rPrChange w:id="16" w:author="Kelsey Palmer" w:date="2014-10-06T13:14:00Z">
                  <w:rPr>
                    <w:rFonts w:ascii="Arial" w:hAnsi="Arial" w:cs="Arial"/>
                    <w:i/>
                    <w:sz w:val="22"/>
                    <w:szCs w:val="22"/>
                  </w:rPr>
                </w:rPrChange>
              </w:rPr>
              <w:t>General Description</w:t>
            </w:r>
          </w:p>
          <w:p w14:paraId="44A24B4B" w14:textId="77777777" w:rsidR="000E0573" w:rsidRPr="0036382C" w:rsidRDefault="000E0573" w:rsidP="000E0573">
            <w:pPr>
              <w:rPr>
                <w:rFonts w:ascii="Arial" w:hAnsi="Arial" w:cs="Arial"/>
                <w:i/>
                <w:sz w:val="22"/>
                <w:szCs w:val="22"/>
              </w:rPr>
            </w:pPr>
          </w:p>
          <w:p w14:paraId="212F4B86" w14:textId="535DBB72" w:rsidR="000E0573" w:rsidRPr="0036382C" w:rsidRDefault="000E0573" w:rsidP="000E0573">
            <w:pPr>
              <w:rPr>
                <w:rFonts w:ascii="Arial" w:hAnsi="Arial" w:cs="Arial"/>
                <w:sz w:val="22"/>
                <w:szCs w:val="22"/>
              </w:rPr>
            </w:pPr>
            <w:r w:rsidRPr="0036382C">
              <w:rPr>
                <w:rFonts w:ascii="Arial" w:hAnsi="Arial" w:cs="Arial"/>
                <w:sz w:val="22"/>
                <w:szCs w:val="22"/>
              </w:rPr>
              <w:t xml:space="preserve">The purpose of </w:t>
            </w:r>
            <w:ins w:id="17" w:author="Kelsey Palmer" w:date="2014-10-06T13:36:00Z">
              <w:r w:rsidR="008331B9">
                <w:rPr>
                  <w:rFonts w:ascii="Arial" w:hAnsi="Arial" w:cs="Arial"/>
                  <w:sz w:val="22"/>
                  <w:szCs w:val="22"/>
                </w:rPr>
                <w:t>P</w:t>
              </w:r>
            </w:ins>
            <w:del w:id="18" w:author="Kelsey Palmer" w:date="2014-10-06T13:36:00Z">
              <w:r w:rsidRPr="0036382C" w:rsidDel="008331B9">
                <w:rPr>
                  <w:rFonts w:ascii="Arial" w:hAnsi="Arial" w:cs="Arial"/>
                  <w:sz w:val="22"/>
                  <w:szCs w:val="22"/>
                </w:rPr>
                <w:delText>p</w:delText>
              </w:r>
            </w:del>
            <w:r w:rsidRPr="0036382C">
              <w:rPr>
                <w:rFonts w:ascii="Arial" w:hAnsi="Arial" w:cs="Arial"/>
                <w:sz w:val="22"/>
                <w:szCs w:val="22"/>
              </w:rPr>
              <w:t>hase 2 is to assist agency leaders select and adopt effective research-based treatments to meet your agency’s needs</w:t>
            </w:r>
            <w:ins w:id="19" w:author="Amy Drahota" w:date="2014-10-14T23:36:00Z">
              <w:r w:rsidR="006547D9">
                <w:rPr>
                  <w:rFonts w:ascii="Arial" w:hAnsi="Arial" w:cs="Arial"/>
                  <w:sz w:val="22"/>
                  <w:szCs w:val="22"/>
                </w:rPr>
                <w:t>.</w:t>
              </w:r>
            </w:ins>
            <w:del w:id="20" w:author="Amy Drahota" w:date="2014-10-14T23:36:00Z">
              <w:r w:rsidRPr="0036382C" w:rsidDel="006547D9">
                <w:rPr>
                  <w:rFonts w:ascii="Arial" w:hAnsi="Arial" w:cs="Arial"/>
                  <w:sz w:val="22"/>
                  <w:szCs w:val="22"/>
                </w:rPr>
                <w:delText xml:space="preserve"> </w:delText>
              </w:r>
            </w:del>
            <w:del w:id="21" w:author="Amy Drahota" w:date="2014-10-14T23:35:00Z">
              <w:r w:rsidRPr="0036382C" w:rsidDel="006547D9">
                <w:rPr>
                  <w:rFonts w:ascii="Arial" w:hAnsi="Arial" w:cs="Arial"/>
                  <w:sz w:val="22"/>
                  <w:szCs w:val="22"/>
                </w:rPr>
                <w:delText xml:space="preserve">(identified in phase 1). </w:delText>
              </w:r>
            </w:del>
          </w:p>
          <w:p w14:paraId="2E710DE6" w14:textId="77777777" w:rsidR="000E0573" w:rsidRPr="0036382C" w:rsidRDefault="000E0573" w:rsidP="000E0573">
            <w:pPr>
              <w:rPr>
                <w:rFonts w:ascii="Arial" w:hAnsi="Arial" w:cs="Arial"/>
                <w:sz w:val="22"/>
                <w:szCs w:val="22"/>
              </w:rPr>
            </w:pPr>
          </w:p>
          <w:p w14:paraId="422F0F90" w14:textId="77777777" w:rsidR="000E0573" w:rsidRPr="0036382C" w:rsidRDefault="000E0573" w:rsidP="000E0573">
            <w:pPr>
              <w:rPr>
                <w:rFonts w:ascii="Arial" w:hAnsi="Arial" w:cs="Arial"/>
                <w:sz w:val="22"/>
                <w:szCs w:val="22"/>
              </w:rPr>
            </w:pPr>
            <w:r w:rsidRPr="0036382C">
              <w:rPr>
                <w:rFonts w:ascii="Arial" w:hAnsi="Arial" w:cs="Arial"/>
                <w:sz w:val="22"/>
                <w:szCs w:val="22"/>
              </w:rPr>
              <w:t xml:space="preserve">Information in this phase is used to select a research-based treatment and evaluate factors that are important to consider before you decide to adopt it. </w:t>
            </w:r>
          </w:p>
          <w:p w14:paraId="2274ED71" w14:textId="77777777" w:rsidR="000E0573" w:rsidRPr="0036382C" w:rsidRDefault="000E0573" w:rsidP="000E0573">
            <w:pPr>
              <w:rPr>
                <w:rFonts w:ascii="Arial" w:hAnsi="Arial" w:cs="Arial"/>
                <w:sz w:val="22"/>
                <w:szCs w:val="22"/>
              </w:rPr>
            </w:pPr>
          </w:p>
          <w:p w14:paraId="7AC5D1A1" w14:textId="77777777" w:rsidR="000E0573" w:rsidRPr="0036382C" w:rsidRDefault="000E0573" w:rsidP="000E0573">
            <w:pPr>
              <w:rPr>
                <w:rFonts w:ascii="Arial" w:hAnsi="Arial" w:cs="Arial"/>
                <w:sz w:val="22"/>
                <w:szCs w:val="22"/>
              </w:rPr>
            </w:pPr>
            <w:r w:rsidRPr="0036382C">
              <w:rPr>
                <w:rFonts w:ascii="Arial" w:hAnsi="Arial" w:cs="Arial"/>
                <w:sz w:val="22"/>
                <w:szCs w:val="22"/>
              </w:rPr>
              <w:t xml:space="preserve">Phase 2 is comprised of three steps: </w:t>
            </w:r>
          </w:p>
          <w:p w14:paraId="1207F591" w14:textId="77777777" w:rsidR="000E0573" w:rsidRPr="0036382C" w:rsidRDefault="000E0573" w:rsidP="000E0573">
            <w:pPr>
              <w:pStyle w:val="ListParagraph"/>
              <w:numPr>
                <w:ilvl w:val="0"/>
                <w:numId w:val="14"/>
              </w:numPr>
              <w:spacing w:after="200"/>
              <w:rPr>
                <w:rFonts w:ascii="Arial" w:hAnsi="Arial" w:cs="Arial"/>
                <w:sz w:val="22"/>
                <w:szCs w:val="22"/>
              </w:rPr>
            </w:pPr>
            <w:r w:rsidRPr="0036382C">
              <w:rPr>
                <w:rFonts w:ascii="Arial" w:hAnsi="Arial" w:cs="Arial"/>
                <w:sz w:val="22"/>
                <w:szCs w:val="22"/>
              </w:rPr>
              <w:t>Identify</w:t>
            </w:r>
            <w:r>
              <w:rPr>
                <w:rFonts w:ascii="Arial" w:hAnsi="Arial" w:cs="Arial"/>
                <w:sz w:val="22"/>
                <w:szCs w:val="22"/>
              </w:rPr>
              <w:t>ing</w:t>
            </w:r>
            <w:r w:rsidRPr="0036382C">
              <w:rPr>
                <w:rFonts w:ascii="Arial" w:hAnsi="Arial" w:cs="Arial"/>
                <w:sz w:val="22"/>
                <w:szCs w:val="22"/>
              </w:rPr>
              <w:t xml:space="preserve"> an appropriate research-based treatment</w:t>
            </w:r>
          </w:p>
          <w:p w14:paraId="56647AB0" w14:textId="77777777" w:rsidR="000E0573" w:rsidRPr="0036382C" w:rsidRDefault="000E0573" w:rsidP="000E0573">
            <w:pPr>
              <w:pStyle w:val="ListParagraph"/>
              <w:numPr>
                <w:ilvl w:val="0"/>
                <w:numId w:val="14"/>
              </w:numPr>
              <w:spacing w:after="200"/>
              <w:rPr>
                <w:rFonts w:ascii="Arial" w:hAnsi="Arial" w:cs="Arial"/>
                <w:sz w:val="22"/>
                <w:szCs w:val="22"/>
              </w:rPr>
            </w:pPr>
            <w:r w:rsidRPr="0036382C">
              <w:rPr>
                <w:rFonts w:ascii="Arial" w:hAnsi="Arial" w:cs="Arial"/>
                <w:sz w:val="22"/>
                <w:szCs w:val="22"/>
              </w:rPr>
              <w:t>Evaluat</w:t>
            </w:r>
            <w:r>
              <w:rPr>
                <w:rFonts w:ascii="Arial" w:hAnsi="Arial" w:cs="Arial"/>
                <w:sz w:val="22"/>
                <w:szCs w:val="22"/>
              </w:rPr>
              <w:t>ing</w:t>
            </w:r>
            <w:r w:rsidRPr="0036382C">
              <w:rPr>
                <w:rFonts w:ascii="Arial" w:hAnsi="Arial" w:cs="Arial"/>
                <w:sz w:val="22"/>
                <w:szCs w:val="22"/>
              </w:rPr>
              <w:t xml:space="preserve"> treatment and provider factors (such as fit, benefit-cost estimator, feasibility)</w:t>
            </w:r>
          </w:p>
          <w:p w14:paraId="59C69F07" w14:textId="68685AC3" w:rsidR="000E0573" w:rsidRPr="000E0573" w:rsidRDefault="000E0573" w:rsidP="00E54B7B">
            <w:pPr>
              <w:pStyle w:val="ListParagraph"/>
              <w:numPr>
                <w:ilvl w:val="0"/>
                <w:numId w:val="14"/>
              </w:numPr>
              <w:spacing w:after="200"/>
              <w:rPr>
                <w:rFonts w:ascii="Arial" w:hAnsi="Arial" w:cs="Arial"/>
                <w:sz w:val="22"/>
                <w:szCs w:val="22"/>
              </w:rPr>
            </w:pPr>
            <w:r w:rsidRPr="0036382C">
              <w:rPr>
                <w:rFonts w:ascii="Arial" w:hAnsi="Arial" w:cs="Arial"/>
                <w:sz w:val="22"/>
                <w:szCs w:val="22"/>
              </w:rPr>
              <w:t>Mak</w:t>
            </w:r>
            <w:r>
              <w:rPr>
                <w:rFonts w:ascii="Arial" w:hAnsi="Arial" w:cs="Arial"/>
                <w:sz w:val="22"/>
                <w:szCs w:val="22"/>
              </w:rPr>
              <w:t>ing</w:t>
            </w:r>
            <w:r w:rsidRPr="0036382C">
              <w:rPr>
                <w:rFonts w:ascii="Arial" w:hAnsi="Arial" w:cs="Arial"/>
                <w:sz w:val="22"/>
                <w:szCs w:val="22"/>
              </w:rPr>
              <w:t xml:space="preserve"> a decision whether or not to adopt the research-based </w:t>
            </w:r>
            <w:commentRangeStart w:id="22"/>
            <w:r w:rsidRPr="0036382C">
              <w:rPr>
                <w:rFonts w:ascii="Arial" w:hAnsi="Arial" w:cs="Arial"/>
                <w:sz w:val="22"/>
                <w:szCs w:val="22"/>
              </w:rPr>
              <w:t>treatment</w:t>
            </w:r>
            <w:commentRangeEnd w:id="22"/>
            <w:r w:rsidR="008D474F">
              <w:rPr>
                <w:rStyle w:val="CommentReference"/>
              </w:rPr>
              <w:commentReference w:id="22"/>
            </w:r>
          </w:p>
        </w:tc>
        <w:tc>
          <w:tcPr>
            <w:tcW w:w="7308" w:type="dxa"/>
          </w:tcPr>
          <w:p w14:paraId="188C0222" w14:textId="77777777" w:rsidR="000E0573" w:rsidRPr="008D474F" w:rsidRDefault="000E0573" w:rsidP="000E0573">
            <w:pPr>
              <w:rPr>
                <w:rFonts w:ascii="Arial" w:hAnsi="Arial" w:cs="Arial"/>
                <w:color w:val="ED4517"/>
                <w:sz w:val="22"/>
                <w:szCs w:val="22"/>
                <w:rPrChange w:id="23" w:author="Kelsey Palmer" w:date="2014-10-06T13:14:00Z">
                  <w:rPr>
                    <w:rFonts w:ascii="Arial" w:hAnsi="Arial" w:cs="Arial"/>
                    <w:sz w:val="22"/>
                    <w:szCs w:val="22"/>
                  </w:rPr>
                </w:rPrChange>
              </w:rPr>
            </w:pPr>
            <w:r w:rsidRPr="008D474F">
              <w:rPr>
                <w:rFonts w:ascii="Arial" w:hAnsi="Arial" w:cs="Arial"/>
                <w:color w:val="ED4517"/>
                <w:sz w:val="22"/>
                <w:szCs w:val="22"/>
                <w:rPrChange w:id="24" w:author="Kelsey Palmer" w:date="2014-10-06T13:14:00Z">
                  <w:rPr>
                    <w:rFonts w:ascii="Arial" w:hAnsi="Arial" w:cs="Arial"/>
                    <w:sz w:val="22"/>
                    <w:szCs w:val="22"/>
                  </w:rPr>
                </w:rPrChange>
              </w:rPr>
              <w:t>Phase 2 Progress</w:t>
            </w:r>
          </w:p>
          <w:p w14:paraId="4E3AA18D" w14:textId="77777777" w:rsidR="000E0573" w:rsidRDefault="000E0573" w:rsidP="000E0573">
            <w:pPr>
              <w:pStyle w:val="ListParagraph"/>
              <w:numPr>
                <w:ilvl w:val="0"/>
                <w:numId w:val="15"/>
              </w:numPr>
              <w:rPr>
                <w:rFonts w:ascii="Arial" w:hAnsi="Arial" w:cs="Arial"/>
                <w:sz w:val="22"/>
                <w:szCs w:val="22"/>
              </w:rPr>
            </w:pPr>
            <w:commentRangeStart w:id="25"/>
            <w:r w:rsidRPr="009C47BE">
              <w:rPr>
                <w:rFonts w:ascii="Arial" w:hAnsi="Arial" w:cs="Arial"/>
                <w:sz w:val="22"/>
                <w:szCs w:val="22"/>
              </w:rPr>
              <w:t>Step 1: Identify an appropriate research-based treatment</w:t>
            </w:r>
            <w:commentRangeEnd w:id="25"/>
            <w:r w:rsidR="00226B8B">
              <w:rPr>
                <w:rStyle w:val="CommentReference"/>
              </w:rPr>
              <w:commentReference w:id="25"/>
            </w:r>
          </w:p>
          <w:p w14:paraId="0E07EAAC" w14:textId="21596FB0" w:rsidR="00204B71" w:rsidRPr="009C47BE" w:rsidRDefault="00204B71" w:rsidP="00204B71">
            <w:pPr>
              <w:pStyle w:val="ListParagraph"/>
              <w:numPr>
                <w:ilvl w:val="1"/>
                <w:numId w:val="15"/>
              </w:numPr>
              <w:rPr>
                <w:rFonts w:ascii="Arial" w:hAnsi="Arial" w:cs="Arial"/>
                <w:sz w:val="22"/>
                <w:szCs w:val="22"/>
              </w:rPr>
            </w:pPr>
            <w:commentRangeStart w:id="26"/>
            <w:r>
              <w:rPr>
                <w:rFonts w:ascii="Arial" w:hAnsi="Arial" w:cs="Arial"/>
                <w:sz w:val="22"/>
                <w:szCs w:val="22"/>
              </w:rPr>
              <w:t>Resource 1: Guide to Identify Research-Based Treatments</w:t>
            </w:r>
            <w:commentRangeEnd w:id="26"/>
            <w:r>
              <w:rPr>
                <w:rStyle w:val="CommentReference"/>
              </w:rPr>
              <w:commentReference w:id="26"/>
            </w:r>
          </w:p>
          <w:p w14:paraId="3A5477D6" w14:textId="77777777" w:rsidR="000E0573" w:rsidRDefault="000E0573" w:rsidP="000E0573">
            <w:pPr>
              <w:pStyle w:val="ListParagraph"/>
              <w:numPr>
                <w:ilvl w:val="0"/>
                <w:numId w:val="15"/>
              </w:numPr>
              <w:rPr>
                <w:rFonts w:ascii="Arial" w:hAnsi="Arial" w:cs="Arial"/>
                <w:sz w:val="22"/>
                <w:szCs w:val="22"/>
              </w:rPr>
            </w:pPr>
            <w:commentRangeStart w:id="27"/>
            <w:r>
              <w:rPr>
                <w:rFonts w:ascii="Arial" w:hAnsi="Arial" w:cs="Arial"/>
                <w:sz w:val="22"/>
                <w:szCs w:val="22"/>
              </w:rPr>
              <w:t>Step 2: Evaluate treatment and provider factors</w:t>
            </w:r>
            <w:commentRangeEnd w:id="27"/>
            <w:r w:rsidR="00307F21">
              <w:rPr>
                <w:rStyle w:val="CommentReference"/>
              </w:rPr>
              <w:commentReference w:id="27"/>
            </w:r>
          </w:p>
          <w:p w14:paraId="55862FDF" w14:textId="77777777" w:rsidR="000E0573" w:rsidRDefault="000E0573" w:rsidP="000E0573">
            <w:pPr>
              <w:pStyle w:val="ListParagraph"/>
              <w:numPr>
                <w:ilvl w:val="1"/>
                <w:numId w:val="15"/>
              </w:numPr>
              <w:rPr>
                <w:rFonts w:ascii="Arial" w:hAnsi="Arial" w:cs="Arial"/>
                <w:sz w:val="22"/>
                <w:szCs w:val="22"/>
              </w:rPr>
            </w:pPr>
            <w:commentRangeStart w:id="28"/>
            <w:r>
              <w:rPr>
                <w:rFonts w:ascii="Arial" w:hAnsi="Arial" w:cs="Arial"/>
                <w:sz w:val="22"/>
                <w:szCs w:val="22"/>
              </w:rPr>
              <w:t>Activity 1: Treatment Fit</w:t>
            </w:r>
            <w:commentRangeEnd w:id="28"/>
            <w:r w:rsidR="009F262D">
              <w:rPr>
                <w:rStyle w:val="CommentReference"/>
              </w:rPr>
              <w:commentReference w:id="28"/>
            </w:r>
          </w:p>
          <w:p w14:paraId="17E763C4" w14:textId="77777777" w:rsidR="000E0573" w:rsidRDefault="000E0573" w:rsidP="000E0573">
            <w:pPr>
              <w:pStyle w:val="ListParagraph"/>
              <w:numPr>
                <w:ilvl w:val="1"/>
                <w:numId w:val="15"/>
              </w:numPr>
              <w:rPr>
                <w:rFonts w:ascii="Arial" w:hAnsi="Arial" w:cs="Arial"/>
                <w:sz w:val="22"/>
                <w:szCs w:val="22"/>
              </w:rPr>
            </w:pPr>
            <w:commentRangeStart w:id="29"/>
            <w:r>
              <w:rPr>
                <w:rFonts w:ascii="Arial" w:hAnsi="Arial" w:cs="Arial"/>
                <w:sz w:val="22"/>
                <w:szCs w:val="22"/>
              </w:rPr>
              <w:t>Activity 2: Treatment Feasibility</w:t>
            </w:r>
            <w:commentRangeEnd w:id="29"/>
            <w:r w:rsidR="009F262D">
              <w:rPr>
                <w:rStyle w:val="CommentReference"/>
              </w:rPr>
              <w:commentReference w:id="29"/>
            </w:r>
          </w:p>
          <w:p w14:paraId="22EB234E" w14:textId="77777777" w:rsidR="000E0573" w:rsidRDefault="000E0573" w:rsidP="000E0573">
            <w:pPr>
              <w:pStyle w:val="ListParagraph"/>
              <w:numPr>
                <w:ilvl w:val="1"/>
                <w:numId w:val="15"/>
              </w:numPr>
              <w:rPr>
                <w:rFonts w:ascii="Arial" w:hAnsi="Arial" w:cs="Arial"/>
                <w:sz w:val="22"/>
                <w:szCs w:val="22"/>
              </w:rPr>
            </w:pPr>
            <w:commentRangeStart w:id="30"/>
            <w:r>
              <w:rPr>
                <w:rFonts w:ascii="Arial" w:hAnsi="Arial" w:cs="Arial"/>
                <w:sz w:val="22"/>
                <w:szCs w:val="22"/>
              </w:rPr>
              <w:t>Activity 3: Clinical Value and Research Validity</w:t>
            </w:r>
            <w:commentRangeEnd w:id="30"/>
            <w:r w:rsidR="009F262D">
              <w:rPr>
                <w:rStyle w:val="CommentReference"/>
              </w:rPr>
              <w:commentReference w:id="30"/>
            </w:r>
          </w:p>
          <w:p w14:paraId="31B63DA8" w14:textId="77777777" w:rsidR="000E0573" w:rsidRDefault="000E0573" w:rsidP="000E0573">
            <w:pPr>
              <w:pStyle w:val="ListParagraph"/>
              <w:numPr>
                <w:ilvl w:val="1"/>
                <w:numId w:val="15"/>
              </w:numPr>
              <w:rPr>
                <w:rFonts w:ascii="Arial" w:hAnsi="Arial" w:cs="Arial"/>
                <w:sz w:val="22"/>
                <w:szCs w:val="22"/>
              </w:rPr>
            </w:pPr>
            <w:commentRangeStart w:id="31"/>
            <w:r>
              <w:rPr>
                <w:rFonts w:ascii="Arial" w:hAnsi="Arial" w:cs="Arial"/>
                <w:sz w:val="22"/>
                <w:szCs w:val="22"/>
              </w:rPr>
              <w:t>Activity 4: Training Requirements</w:t>
            </w:r>
            <w:commentRangeEnd w:id="31"/>
            <w:r w:rsidR="00E33E0A">
              <w:rPr>
                <w:rStyle w:val="CommentReference"/>
              </w:rPr>
              <w:commentReference w:id="31"/>
            </w:r>
          </w:p>
          <w:p w14:paraId="37681319" w14:textId="77777777" w:rsidR="000E0573" w:rsidRPr="009C47BE" w:rsidRDefault="000E0573" w:rsidP="000E0573">
            <w:pPr>
              <w:pStyle w:val="ListParagraph"/>
              <w:numPr>
                <w:ilvl w:val="1"/>
                <w:numId w:val="15"/>
              </w:numPr>
              <w:rPr>
                <w:rFonts w:ascii="Arial" w:hAnsi="Arial" w:cs="Arial"/>
                <w:sz w:val="22"/>
                <w:szCs w:val="22"/>
              </w:rPr>
            </w:pPr>
            <w:commentRangeStart w:id="32"/>
            <w:r>
              <w:rPr>
                <w:rFonts w:ascii="Arial" w:hAnsi="Arial" w:cs="Arial"/>
                <w:sz w:val="22"/>
                <w:szCs w:val="22"/>
              </w:rPr>
              <w:t>Activity 5: Funding Source Checklist</w:t>
            </w:r>
            <w:commentRangeEnd w:id="32"/>
            <w:r w:rsidR="00B9554F">
              <w:rPr>
                <w:rStyle w:val="CommentReference"/>
              </w:rPr>
              <w:commentReference w:id="32"/>
            </w:r>
          </w:p>
          <w:p w14:paraId="2EB18159" w14:textId="77777777" w:rsidR="000E0573" w:rsidRDefault="000E0573" w:rsidP="000E0573">
            <w:pPr>
              <w:pStyle w:val="ListParagraph"/>
              <w:numPr>
                <w:ilvl w:val="1"/>
                <w:numId w:val="15"/>
              </w:numPr>
              <w:rPr>
                <w:rFonts w:ascii="Arial" w:hAnsi="Arial" w:cs="Arial"/>
                <w:sz w:val="22"/>
                <w:szCs w:val="22"/>
              </w:rPr>
            </w:pPr>
            <w:commentRangeStart w:id="33"/>
            <w:r>
              <w:rPr>
                <w:rFonts w:ascii="Arial" w:hAnsi="Arial" w:cs="Arial"/>
                <w:sz w:val="22"/>
                <w:szCs w:val="22"/>
              </w:rPr>
              <w:t>Activity 6: Benefit-Cost Estimator</w:t>
            </w:r>
            <w:commentRangeEnd w:id="33"/>
            <w:r w:rsidR="00207C68">
              <w:rPr>
                <w:rStyle w:val="CommentReference"/>
              </w:rPr>
              <w:commentReference w:id="33"/>
            </w:r>
          </w:p>
          <w:p w14:paraId="7EA02CB7" w14:textId="77777777" w:rsidR="000E0573" w:rsidRDefault="000E0573" w:rsidP="00E54B7B">
            <w:pPr>
              <w:pStyle w:val="ListParagraph"/>
              <w:numPr>
                <w:ilvl w:val="0"/>
                <w:numId w:val="15"/>
              </w:numPr>
              <w:rPr>
                <w:ins w:id="34" w:author="Amy Drahota" w:date="2014-10-14T23:39:00Z"/>
                <w:rFonts w:ascii="Arial" w:hAnsi="Arial" w:cs="Arial"/>
                <w:sz w:val="22"/>
                <w:szCs w:val="22"/>
              </w:rPr>
            </w:pPr>
            <w:commentRangeStart w:id="35"/>
            <w:r>
              <w:rPr>
                <w:rFonts w:ascii="Arial" w:hAnsi="Arial" w:cs="Arial"/>
                <w:sz w:val="22"/>
                <w:szCs w:val="22"/>
              </w:rPr>
              <w:t>Step 3: Make an adoption decision</w:t>
            </w:r>
            <w:commentRangeEnd w:id="35"/>
            <w:r w:rsidR="00F15992">
              <w:rPr>
                <w:rStyle w:val="CommentReference"/>
              </w:rPr>
              <w:commentReference w:id="35"/>
            </w:r>
          </w:p>
          <w:p w14:paraId="33CFB84B" w14:textId="3F2E697E" w:rsidR="001551FA" w:rsidRPr="00207C68" w:rsidRDefault="001551FA" w:rsidP="001551FA">
            <w:pPr>
              <w:pStyle w:val="ListParagraph"/>
              <w:numPr>
                <w:ilvl w:val="1"/>
                <w:numId w:val="15"/>
              </w:numPr>
              <w:rPr>
                <w:rFonts w:ascii="Arial" w:hAnsi="Arial" w:cs="Arial"/>
                <w:sz w:val="22"/>
                <w:szCs w:val="22"/>
              </w:rPr>
              <w:pPrChange w:id="36" w:author="Amy Drahota" w:date="2014-10-14T23:39:00Z">
                <w:pPr>
                  <w:pStyle w:val="ListParagraph"/>
                  <w:numPr>
                    <w:numId w:val="15"/>
                  </w:numPr>
                  <w:ind w:hanging="360"/>
                </w:pPr>
              </w:pPrChange>
            </w:pPr>
            <w:commentRangeStart w:id="37"/>
            <w:ins w:id="38" w:author="Amy Drahota" w:date="2014-10-14T23:39:00Z">
              <w:r>
                <w:rPr>
                  <w:rFonts w:ascii="Arial" w:hAnsi="Arial" w:cs="Arial"/>
                  <w:sz w:val="22"/>
                  <w:szCs w:val="22"/>
                </w:rPr>
                <w:t>Activity 1: Adoption Decision</w:t>
              </w:r>
              <w:commentRangeEnd w:id="37"/>
              <w:r>
                <w:rPr>
                  <w:rStyle w:val="CommentReference"/>
                </w:rPr>
                <w:commentReference w:id="37"/>
              </w:r>
            </w:ins>
          </w:p>
        </w:tc>
      </w:tr>
    </w:tbl>
    <w:p w14:paraId="3BB31761" w14:textId="3071DD20" w:rsidR="00E54B7B" w:rsidRPr="00B67E84" w:rsidRDefault="00E54B7B" w:rsidP="00E54B7B">
      <w:pPr>
        <w:rPr>
          <w:rFonts w:ascii="Arial" w:hAnsi="Arial" w:cs="Arial"/>
          <w:sz w:val="22"/>
          <w:szCs w:val="22"/>
        </w:rPr>
      </w:pPr>
    </w:p>
    <w:p w14:paraId="118FCACC" w14:textId="144227D7" w:rsidR="00F15992" w:rsidRPr="00F15992" w:rsidDel="006547D9" w:rsidRDefault="00F15992" w:rsidP="006547D9">
      <w:pPr>
        <w:pBdr>
          <w:top w:val="single" w:sz="4" w:space="1" w:color="auto"/>
          <w:left w:val="single" w:sz="4" w:space="4" w:color="auto"/>
          <w:right w:val="single" w:sz="4" w:space="4" w:color="auto"/>
        </w:pBdr>
        <w:ind w:right="8190"/>
        <w:rPr>
          <w:del w:id="40" w:author="Amy Drahota" w:date="2014-10-14T23:36:00Z"/>
          <w:rFonts w:ascii="Arial" w:hAnsi="Arial" w:cs="Arial"/>
          <w:b/>
          <w:sz w:val="22"/>
          <w:szCs w:val="22"/>
        </w:rPr>
        <w:pPrChange w:id="41" w:author="Amy Drahota" w:date="2014-10-14T23:36:00Z">
          <w:pPr>
            <w:pBdr>
              <w:top w:val="single" w:sz="4" w:space="1" w:color="auto"/>
              <w:left w:val="single" w:sz="4" w:space="4" w:color="auto"/>
              <w:right w:val="single" w:sz="4" w:space="4" w:color="auto"/>
            </w:pBdr>
            <w:ind w:right="8190"/>
          </w:pPr>
        </w:pPrChange>
      </w:pPr>
      <w:r w:rsidRPr="00F15992">
        <w:rPr>
          <w:rFonts w:ascii="Arial" w:hAnsi="Arial" w:cs="Arial"/>
          <w:b/>
          <w:sz w:val="22"/>
          <w:szCs w:val="22"/>
        </w:rPr>
        <w:t>Treatments Being Considered</w:t>
      </w:r>
      <w:r>
        <w:rPr>
          <w:rFonts w:ascii="Arial" w:hAnsi="Arial" w:cs="Arial"/>
          <w:b/>
          <w:sz w:val="22"/>
          <w:szCs w:val="22"/>
        </w:rPr>
        <w:tab/>
      </w:r>
      <w:del w:id="42" w:author="Amy Drahota" w:date="2014-10-14T23:36:00Z">
        <w:r w:rsidDel="006547D9">
          <w:rPr>
            <w:rFonts w:ascii="Arial" w:hAnsi="Arial" w:cs="Arial"/>
            <w:b/>
            <w:sz w:val="22"/>
            <w:szCs w:val="22"/>
          </w:rPr>
          <w:delText>Final Adoption Decision</w:delText>
        </w:r>
      </w:del>
    </w:p>
    <w:p w14:paraId="0C6C0AD3" w14:textId="5831CE39" w:rsidR="00F15992" w:rsidDel="006547D9" w:rsidRDefault="002A63CA" w:rsidP="006547D9">
      <w:pPr>
        <w:pBdr>
          <w:top w:val="single" w:sz="4" w:space="1" w:color="auto"/>
          <w:left w:val="single" w:sz="4" w:space="4" w:color="auto"/>
          <w:right w:val="single" w:sz="4" w:space="4" w:color="auto"/>
        </w:pBdr>
        <w:ind w:right="8190"/>
        <w:rPr>
          <w:del w:id="43" w:author="Amy Drahota" w:date="2014-10-14T23:36:00Z"/>
          <w:rFonts w:ascii="Arial" w:hAnsi="Arial" w:cs="Arial"/>
          <w:sz w:val="22"/>
          <w:szCs w:val="22"/>
        </w:rPr>
        <w:pPrChange w:id="44" w:author="Amy Drahota" w:date="2014-10-14T23:36:00Z">
          <w:pPr>
            <w:pBdr>
              <w:left w:val="single" w:sz="4" w:space="4" w:color="auto"/>
              <w:bottom w:val="single" w:sz="4" w:space="1" w:color="auto"/>
              <w:right w:val="single" w:sz="4" w:space="4" w:color="auto"/>
            </w:pBdr>
            <w:ind w:right="8190"/>
          </w:pPr>
        </w:pPrChange>
      </w:pPr>
      <w:commentRangeStart w:id="45"/>
      <w:del w:id="46" w:author="Amy Drahota" w:date="2014-10-14T23:36:00Z">
        <w:r w:rsidDel="006547D9">
          <w:rPr>
            <w:rFonts w:ascii="Arial" w:hAnsi="Arial" w:cs="Arial"/>
            <w:sz w:val="22"/>
            <w:szCs w:val="22"/>
          </w:rPr>
          <w:delText>X</w:delText>
        </w:r>
        <w:commentRangeEnd w:id="45"/>
        <w:r w:rsidR="00F15992" w:rsidDel="006547D9">
          <w:rPr>
            <w:rFonts w:ascii="Arial" w:hAnsi="Arial" w:cs="Arial"/>
            <w:sz w:val="22"/>
            <w:szCs w:val="22"/>
          </w:rPr>
          <w:delText xml:space="preserve"> </w:delText>
        </w:r>
        <w:r w:rsidR="00F15992" w:rsidDel="006547D9">
          <w:rPr>
            <w:rFonts w:ascii="Arial" w:hAnsi="Arial" w:cs="Arial"/>
            <w:sz w:val="22"/>
            <w:szCs w:val="22"/>
          </w:rPr>
          <w:tab/>
        </w:r>
        <w:r w:rsidR="00F15992" w:rsidDel="006547D9">
          <w:rPr>
            <w:rFonts w:ascii="Arial" w:hAnsi="Arial" w:cs="Arial"/>
            <w:sz w:val="22"/>
            <w:szCs w:val="22"/>
          </w:rPr>
          <w:tab/>
        </w:r>
        <w:r w:rsidR="00F15992" w:rsidDel="006547D9">
          <w:rPr>
            <w:rFonts w:ascii="Arial" w:hAnsi="Arial" w:cs="Arial"/>
            <w:sz w:val="22"/>
            <w:szCs w:val="22"/>
          </w:rPr>
          <w:tab/>
        </w:r>
        <w:r w:rsidR="00F15992" w:rsidDel="006547D9">
          <w:rPr>
            <w:rFonts w:ascii="Arial" w:hAnsi="Arial" w:cs="Arial"/>
            <w:sz w:val="22"/>
            <w:szCs w:val="22"/>
          </w:rPr>
          <w:tab/>
        </w:r>
        <w:r w:rsidR="00F15992" w:rsidDel="006547D9">
          <w:rPr>
            <w:rFonts w:ascii="Arial" w:hAnsi="Arial" w:cs="Arial"/>
            <w:sz w:val="22"/>
            <w:szCs w:val="22"/>
          </w:rPr>
          <w:tab/>
        </w:r>
        <w:r w:rsidR="00F15992" w:rsidDel="006547D9">
          <w:rPr>
            <w:rFonts w:ascii="MS Gothic" w:eastAsia="MS Gothic" w:hAnsi="MS Gothic" w:cs="Arial" w:hint="eastAsia"/>
            <w:sz w:val="22"/>
            <w:szCs w:val="22"/>
          </w:rPr>
          <w:delText>☐</w:delText>
        </w:r>
        <w:r w:rsidR="00F15992" w:rsidDel="006547D9">
          <w:rPr>
            <w:rFonts w:ascii="Arial" w:hAnsi="Arial" w:cs="Arial"/>
            <w:sz w:val="22"/>
            <w:szCs w:val="22"/>
          </w:rPr>
          <w:delText xml:space="preserve"> Yes   </w:delText>
        </w:r>
        <w:r w:rsidR="00F15992" w:rsidDel="006547D9">
          <w:rPr>
            <w:rFonts w:ascii="MS Gothic" w:eastAsia="MS Gothic" w:hAnsi="MS Gothic" w:cs="Arial" w:hint="eastAsia"/>
            <w:sz w:val="22"/>
            <w:szCs w:val="22"/>
          </w:rPr>
          <w:delText>☐</w:delText>
        </w:r>
        <w:r w:rsidR="00F15992" w:rsidDel="006547D9">
          <w:rPr>
            <w:rFonts w:ascii="Arial" w:hAnsi="Arial" w:cs="Arial"/>
            <w:sz w:val="22"/>
            <w:szCs w:val="22"/>
          </w:rPr>
          <w:delText xml:space="preserve"> No</w:delText>
        </w:r>
      </w:del>
    </w:p>
    <w:p w14:paraId="0A5F12B7" w14:textId="5AFFB5B5" w:rsidR="00F15992" w:rsidDel="006547D9" w:rsidRDefault="00F15992" w:rsidP="006547D9">
      <w:pPr>
        <w:pBdr>
          <w:top w:val="single" w:sz="4" w:space="1" w:color="auto"/>
          <w:left w:val="single" w:sz="4" w:space="4" w:color="auto"/>
          <w:right w:val="single" w:sz="4" w:space="4" w:color="auto"/>
        </w:pBdr>
        <w:ind w:right="8190"/>
        <w:rPr>
          <w:del w:id="47" w:author="Amy Drahota" w:date="2014-10-14T23:36:00Z"/>
          <w:rFonts w:ascii="Arial" w:hAnsi="Arial" w:cs="Arial"/>
          <w:sz w:val="22"/>
          <w:szCs w:val="22"/>
        </w:rPr>
        <w:pPrChange w:id="48" w:author="Amy Drahota" w:date="2014-10-14T23:36:00Z">
          <w:pPr>
            <w:pBdr>
              <w:left w:val="single" w:sz="4" w:space="4" w:color="auto"/>
              <w:bottom w:val="single" w:sz="4" w:space="1" w:color="auto"/>
              <w:right w:val="single" w:sz="4" w:space="4" w:color="auto"/>
            </w:pBdr>
            <w:ind w:right="8190"/>
          </w:pPr>
        </w:pPrChange>
      </w:pPr>
      <w:del w:id="49" w:author="Amy Drahota" w:date="2014-10-14T23:36:00Z">
        <w:r w:rsidDel="006547D9">
          <w:rPr>
            <w:rFonts w:ascii="Arial" w:hAnsi="Arial" w:cs="Arial"/>
            <w:sz w:val="22"/>
            <w:szCs w:val="22"/>
          </w:rPr>
          <w:delText>X</w:delText>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MS Gothic" w:eastAsia="MS Gothic" w:hAnsi="MS Gothic" w:cs="Arial" w:hint="eastAsia"/>
            <w:sz w:val="22"/>
            <w:szCs w:val="22"/>
          </w:rPr>
          <w:delText>☐</w:delText>
        </w:r>
        <w:r w:rsidDel="006547D9">
          <w:rPr>
            <w:rFonts w:ascii="Arial" w:hAnsi="Arial" w:cs="Arial"/>
            <w:sz w:val="22"/>
            <w:szCs w:val="22"/>
          </w:rPr>
          <w:delText xml:space="preserve"> Yes   </w:delText>
        </w:r>
        <w:r w:rsidDel="006547D9">
          <w:rPr>
            <w:rFonts w:ascii="MS Gothic" w:eastAsia="MS Gothic" w:hAnsi="MS Gothic" w:cs="Arial" w:hint="eastAsia"/>
            <w:sz w:val="22"/>
            <w:szCs w:val="22"/>
          </w:rPr>
          <w:delText>☐</w:delText>
        </w:r>
        <w:r w:rsidDel="006547D9">
          <w:rPr>
            <w:rFonts w:ascii="Arial" w:hAnsi="Arial" w:cs="Arial"/>
            <w:sz w:val="22"/>
            <w:szCs w:val="22"/>
          </w:rPr>
          <w:delText xml:space="preserve"> No</w:delText>
        </w:r>
      </w:del>
    </w:p>
    <w:p w14:paraId="5A561DD0" w14:textId="3202DF71" w:rsidR="002A63CA" w:rsidRDefault="00F15992" w:rsidP="006547D9">
      <w:pPr>
        <w:pBdr>
          <w:top w:val="single" w:sz="4" w:space="1" w:color="auto"/>
          <w:left w:val="single" w:sz="4" w:space="4" w:color="auto"/>
          <w:right w:val="single" w:sz="4" w:space="4" w:color="auto"/>
        </w:pBdr>
        <w:ind w:right="8190"/>
        <w:rPr>
          <w:rFonts w:ascii="Arial" w:hAnsi="Arial" w:cs="Arial"/>
          <w:sz w:val="22"/>
          <w:szCs w:val="22"/>
        </w:rPr>
        <w:pPrChange w:id="50" w:author="Amy Drahota" w:date="2014-10-14T23:36:00Z">
          <w:pPr>
            <w:pBdr>
              <w:left w:val="single" w:sz="4" w:space="4" w:color="auto"/>
              <w:bottom w:val="single" w:sz="4" w:space="1" w:color="auto"/>
              <w:right w:val="single" w:sz="4" w:space="4" w:color="auto"/>
            </w:pBdr>
            <w:ind w:right="8190"/>
          </w:pPr>
        </w:pPrChange>
      </w:pPr>
      <w:del w:id="51" w:author="Amy Drahota" w:date="2014-10-14T23:36:00Z">
        <w:r w:rsidDel="006547D9">
          <w:rPr>
            <w:rFonts w:ascii="Arial" w:hAnsi="Arial" w:cs="Arial"/>
            <w:sz w:val="22"/>
            <w:szCs w:val="22"/>
          </w:rPr>
          <w:delText>X</w:delText>
        </w:r>
        <w:r w:rsidR="002A63CA" w:rsidDel="006547D9">
          <w:rPr>
            <w:rStyle w:val="CommentReference"/>
          </w:rPr>
          <w:commentReference w:id="45"/>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Arial" w:hAnsi="Arial" w:cs="Arial"/>
            <w:sz w:val="22"/>
            <w:szCs w:val="22"/>
          </w:rPr>
          <w:tab/>
        </w:r>
        <w:r w:rsidDel="006547D9">
          <w:rPr>
            <w:rFonts w:ascii="MS Gothic" w:eastAsia="MS Gothic" w:hAnsi="MS Gothic" w:cs="Arial" w:hint="eastAsia"/>
            <w:sz w:val="22"/>
            <w:szCs w:val="22"/>
          </w:rPr>
          <w:delText>☐</w:delText>
        </w:r>
        <w:r w:rsidDel="006547D9">
          <w:rPr>
            <w:rFonts w:ascii="Arial" w:hAnsi="Arial" w:cs="Arial"/>
            <w:sz w:val="22"/>
            <w:szCs w:val="22"/>
          </w:rPr>
          <w:delText xml:space="preserve"> Yes   </w:delText>
        </w:r>
        <w:r w:rsidDel="006547D9">
          <w:rPr>
            <w:rFonts w:ascii="MS Gothic" w:eastAsia="MS Gothic" w:hAnsi="MS Gothic" w:cs="Arial" w:hint="eastAsia"/>
            <w:sz w:val="22"/>
            <w:szCs w:val="22"/>
          </w:rPr>
          <w:delText>☐</w:delText>
        </w:r>
        <w:r w:rsidDel="006547D9">
          <w:rPr>
            <w:rFonts w:ascii="Arial" w:hAnsi="Arial" w:cs="Arial"/>
            <w:sz w:val="22"/>
            <w:szCs w:val="22"/>
          </w:rPr>
          <w:delText xml:space="preserve"> No</w:delText>
        </w:r>
      </w:del>
    </w:p>
    <w:p w14:paraId="34C29F7C" w14:textId="77777777" w:rsidR="002A63CA" w:rsidRDefault="002A63CA" w:rsidP="00FD479D">
      <w:pPr>
        <w:ind w:right="8190"/>
        <w:rPr>
          <w:rFonts w:ascii="Arial" w:hAnsi="Arial" w:cs="Arial"/>
          <w:sz w:val="22"/>
          <w:szCs w:val="22"/>
        </w:rPr>
      </w:pPr>
    </w:p>
    <w:p w14:paraId="6094C319" w14:textId="7E2CF8EC" w:rsidR="00FD479D" w:rsidRPr="00B67E84" w:rsidRDefault="002A63CA" w:rsidP="00FD479D">
      <w:pPr>
        <w:ind w:right="8190"/>
        <w:rPr>
          <w:rFonts w:ascii="Arial" w:hAnsi="Arial" w:cs="Arial"/>
          <w:sz w:val="22"/>
          <w:szCs w:val="22"/>
        </w:rPr>
      </w:pPr>
      <w:commentRangeStart w:id="52"/>
      <w:commentRangeStart w:id="53"/>
      <w:r>
        <w:rPr>
          <w:rFonts w:ascii="Arial" w:hAnsi="Arial" w:cs="Arial"/>
          <w:sz w:val="22"/>
          <w:szCs w:val="22"/>
        </w:rPr>
        <w:t>XX</w:t>
      </w:r>
      <w:commentRangeEnd w:id="52"/>
      <w:r>
        <w:rPr>
          <w:rStyle w:val="CommentReference"/>
        </w:rPr>
        <w:commentReference w:id="52"/>
      </w:r>
      <w:r>
        <w:rPr>
          <w:rFonts w:ascii="Arial" w:hAnsi="Arial" w:cs="Arial"/>
          <w:sz w:val="22"/>
          <w:szCs w:val="22"/>
        </w:rPr>
        <w:tab/>
      </w:r>
      <w:commentRangeStart w:id="54"/>
      <w:r>
        <w:rPr>
          <w:rFonts w:ascii="Arial" w:hAnsi="Arial" w:cs="Arial"/>
          <w:sz w:val="22"/>
          <w:szCs w:val="22"/>
        </w:rPr>
        <w:t>XX</w:t>
      </w:r>
      <w:commentRangeEnd w:id="54"/>
      <w:r>
        <w:rPr>
          <w:rStyle w:val="CommentReference"/>
        </w:rPr>
        <w:commentReference w:id="54"/>
      </w:r>
      <w:r>
        <w:rPr>
          <w:rFonts w:ascii="Arial" w:hAnsi="Arial" w:cs="Arial"/>
          <w:sz w:val="22"/>
          <w:szCs w:val="22"/>
        </w:rPr>
        <w:tab/>
      </w:r>
      <w:commentRangeStart w:id="55"/>
      <w:r>
        <w:rPr>
          <w:rFonts w:ascii="Arial" w:hAnsi="Arial" w:cs="Arial"/>
          <w:sz w:val="22"/>
          <w:szCs w:val="22"/>
        </w:rPr>
        <w:t>XX</w:t>
      </w:r>
      <w:commentRangeEnd w:id="55"/>
      <w:r>
        <w:rPr>
          <w:rStyle w:val="CommentReference"/>
        </w:rPr>
        <w:commentReference w:id="55"/>
      </w:r>
      <w:r>
        <w:rPr>
          <w:rFonts w:ascii="Arial" w:hAnsi="Arial" w:cs="Arial"/>
          <w:sz w:val="22"/>
          <w:szCs w:val="22"/>
        </w:rPr>
        <w:tab/>
      </w:r>
      <w:commentRangeStart w:id="56"/>
      <w:r>
        <w:rPr>
          <w:rFonts w:ascii="Arial" w:hAnsi="Arial" w:cs="Arial"/>
          <w:sz w:val="22"/>
          <w:szCs w:val="22"/>
        </w:rPr>
        <w:t>XX</w:t>
      </w:r>
      <w:commentRangeEnd w:id="56"/>
      <w:r w:rsidR="00AE5E4A">
        <w:rPr>
          <w:rStyle w:val="CommentReference"/>
        </w:rPr>
        <w:commentReference w:id="56"/>
      </w:r>
      <w:r>
        <w:rPr>
          <w:rFonts w:ascii="Arial" w:hAnsi="Arial" w:cs="Arial"/>
          <w:sz w:val="22"/>
          <w:szCs w:val="22"/>
        </w:rPr>
        <w:tab/>
      </w:r>
      <w:commentRangeStart w:id="57"/>
      <w:r>
        <w:rPr>
          <w:rFonts w:ascii="Arial" w:hAnsi="Arial" w:cs="Arial"/>
          <w:sz w:val="22"/>
          <w:szCs w:val="22"/>
        </w:rPr>
        <w:t>XX</w:t>
      </w:r>
      <w:commentRangeEnd w:id="57"/>
      <w:r w:rsidR="001F7EF9">
        <w:rPr>
          <w:rStyle w:val="CommentReference"/>
        </w:rPr>
        <w:commentReference w:id="57"/>
      </w:r>
      <w:r>
        <w:rPr>
          <w:rFonts w:ascii="Arial" w:hAnsi="Arial" w:cs="Arial"/>
          <w:sz w:val="22"/>
          <w:szCs w:val="22"/>
        </w:rPr>
        <w:tab/>
      </w:r>
      <w:commentRangeStart w:id="58"/>
      <w:r>
        <w:rPr>
          <w:rFonts w:ascii="Arial" w:hAnsi="Arial" w:cs="Arial"/>
          <w:sz w:val="22"/>
          <w:szCs w:val="22"/>
        </w:rPr>
        <w:t>XX</w:t>
      </w:r>
      <w:commentRangeEnd w:id="53"/>
      <w:r>
        <w:rPr>
          <w:rStyle w:val="CommentReference"/>
        </w:rPr>
        <w:commentReference w:id="53"/>
      </w:r>
      <w:commentRangeEnd w:id="58"/>
      <w:r w:rsidR="002F0F26">
        <w:rPr>
          <w:rStyle w:val="CommentReference"/>
        </w:rPr>
        <w:commentReference w:id="58"/>
      </w:r>
    </w:p>
    <w:p w14:paraId="460D6E46" w14:textId="5576B16E" w:rsidR="00E54B7B" w:rsidDel="006547D9" w:rsidRDefault="00E54B7B" w:rsidP="00FD479D">
      <w:pPr>
        <w:ind w:right="8190"/>
        <w:rPr>
          <w:del w:id="59" w:author="Amy Drahota" w:date="2014-10-14T23:36:00Z"/>
          <w:rFonts w:ascii="Arial" w:hAnsi="Arial" w:cs="Arial"/>
          <w:sz w:val="22"/>
          <w:szCs w:val="22"/>
        </w:rPr>
      </w:pPr>
    </w:p>
    <w:tbl>
      <w:tblPr>
        <w:tblStyle w:val="TableGrid"/>
        <w:tblW w:w="14598" w:type="dxa"/>
        <w:tblLayout w:type="fixed"/>
        <w:tblLook w:val="04A0" w:firstRow="1" w:lastRow="0" w:firstColumn="1" w:lastColumn="0" w:noHBand="0" w:noVBand="1"/>
      </w:tblPr>
      <w:tblGrid>
        <w:gridCol w:w="2178"/>
        <w:gridCol w:w="1890"/>
        <w:gridCol w:w="594"/>
        <w:gridCol w:w="1836"/>
        <w:gridCol w:w="648"/>
        <w:gridCol w:w="1782"/>
        <w:gridCol w:w="702"/>
        <w:gridCol w:w="1728"/>
        <w:gridCol w:w="756"/>
        <w:gridCol w:w="1764"/>
        <w:gridCol w:w="720"/>
      </w:tblGrid>
      <w:tr w:rsidR="006423AE" w:rsidRPr="001C1084" w:rsidDel="006547D9" w14:paraId="172E243B" w14:textId="2E672833" w:rsidTr="000E0573">
        <w:trPr>
          <w:trHeight w:val="759"/>
          <w:del w:id="60" w:author="Amy Drahota" w:date="2014-10-14T23:36:00Z"/>
        </w:trPr>
        <w:tc>
          <w:tcPr>
            <w:tcW w:w="2178" w:type="dxa"/>
            <w:tcBorders>
              <w:right w:val="single" w:sz="8" w:space="0" w:color="auto"/>
            </w:tcBorders>
            <w:vAlign w:val="center"/>
          </w:tcPr>
          <w:p w14:paraId="0059FDB4" w14:textId="4581AC2A" w:rsidR="006423AE" w:rsidRPr="001C1084" w:rsidDel="006547D9" w:rsidRDefault="006423AE" w:rsidP="000E0573">
            <w:pPr>
              <w:rPr>
                <w:del w:id="61" w:author="Amy Drahota" w:date="2014-10-14T23:36:00Z"/>
                <w:rFonts w:ascii="Arial" w:hAnsi="Arial"/>
                <w:sz w:val="22"/>
                <w:szCs w:val="22"/>
              </w:rPr>
            </w:pPr>
            <w:commentRangeStart w:id="62"/>
          </w:p>
        </w:tc>
        <w:tc>
          <w:tcPr>
            <w:tcW w:w="2484" w:type="dxa"/>
            <w:gridSpan w:val="2"/>
            <w:tcBorders>
              <w:top w:val="single" w:sz="8" w:space="0" w:color="auto"/>
              <w:left w:val="single" w:sz="8" w:space="0" w:color="auto"/>
              <w:right w:val="single" w:sz="8" w:space="0" w:color="auto"/>
            </w:tcBorders>
            <w:vAlign w:val="center"/>
          </w:tcPr>
          <w:p w14:paraId="176699D7" w14:textId="6E236D29" w:rsidR="006423AE" w:rsidRPr="001C1084" w:rsidDel="006547D9" w:rsidRDefault="006423AE" w:rsidP="000E0573">
            <w:pPr>
              <w:jc w:val="center"/>
              <w:rPr>
                <w:del w:id="63" w:author="Amy Drahota" w:date="2014-10-14T23:36:00Z"/>
                <w:rFonts w:ascii="Arial" w:hAnsi="Arial"/>
                <w:b/>
                <w:sz w:val="22"/>
                <w:szCs w:val="22"/>
              </w:rPr>
            </w:pPr>
            <w:del w:id="64" w:author="Amy Drahota" w:date="2014-10-14T23:36:00Z">
              <w:r w:rsidRPr="001C1084" w:rsidDel="006547D9">
                <w:rPr>
                  <w:rFonts w:ascii="Arial" w:hAnsi="Arial"/>
                  <w:b/>
                  <w:sz w:val="22"/>
                  <w:szCs w:val="22"/>
                </w:rPr>
                <w:delText>Worksheet 2a</w:delText>
              </w:r>
            </w:del>
          </w:p>
          <w:p w14:paraId="56289077" w14:textId="3C53DC43" w:rsidR="006423AE" w:rsidRPr="001C1084" w:rsidDel="006547D9" w:rsidRDefault="006423AE" w:rsidP="000E0573">
            <w:pPr>
              <w:jc w:val="center"/>
              <w:rPr>
                <w:del w:id="65" w:author="Amy Drahota" w:date="2014-10-14T23:36:00Z"/>
                <w:rFonts w:ascii="Arial" w:hAnsi="Arial"/>
                <w:sz w:val="22"/>
                <w:szCs w:val="22"/>
              </w:rPr>
            </w:pPr>
            <w:del w:id="66" w:author="Amy Drahota" w:date="2014-10-14T23:36:00Z">
              <w:r w:rsidRPr="001C1084" w:rsidDel="006547D9">
                <w:rPr>
                  <w:rFonts w:ascii="Arial" w:hAnsi="Arial"/>
                  <w:sz w:val="22"/>
                  <w:szCs w:val="22"/>
                </w:rPr>
                <w:delText>Fit and Feasibility</w:delText>
              </w:r>
            </w:del>
          </w:p>
        </w:tc>
        <w:tc>
          <w:tcPr>
            <w:tcW w:w="2484" w:type="dxa"/>
            <w:gridSpan w:val="2"/>
            <w:tcBorders>
              <w:top w:val="single" w:sz="8" w:space="0" w:color="auto"/>
              <w:left w:val="single" w:sz="8" w:space="0" w:color="auto"/>
              <w:right w:val="single" w:sz="8" w:space="0" w:color="auto"/>
            </w:tcBorders>
            <w:vAlign w:val="center"/>
          </w:tcPr>
          <w:p w14:paraId="6D3B18C0" w14:textId="41ABBB77" w:rsidR="006423AE" w:rsidRPr="001C1084" w:rsidDel="006547D9" w:rsidRDefault="006423AE" w:rsidP="000E0573">
            <w:pPr>
              <w:jc w:val="center"/>
              <w:rPr>
                <w:del w:id="67" w:author="Amy Drahota" w:date="2014-10-14T23:36:00Z"/>
                <w:rFonts w:ascii="Arial" w:hAnsi="Arial"/>
                <w:b/>
                <w:sz w:val="22"/>
                <w:szCs w:val="22"/>
              </w:rPr>
            </w:pPr>
            <w:del w:id="68" w:author="Amy Drahota" w:date="2014-10-14T23:36:00Z">
              <w:r w:rsidRPr="001C1084" w:rsidDel="006547D9">
                <w:rPr>
                  <w:rFonts w:ascii="Arial" w:hAnsi="Arial"/>
                  <w:b/>
                  <w:sz w:val="22"/>
                  <w:szCs w:val="22"/>
                </w:rPr>
                <w:delText>Worksheet 2b</w:delText>
              </w:r>
            </w:del>
          </w:p>
          <w:p w14:paraId="0F3162E8" w14:textId="0DA30F26" w:rsidR="006423AE" w:rsidRPr="001C1084" w:rsidDel="006547D9" w:rsidRDefault="006423AE" w:rsidP="000E0573">
            <w:pPr>
              <w:jc w:val="center"/>
              <w:rPr>
                <w:del w:id="69" w:author="Amy Drahota" w:date="2014-10-14T23:36:00Z"/>
                <w:rFonts w:ascii="Arial" w:hAnsi="Arial"/>
                <w:sz w:val="22"/>
                <w:szCs w:val="22"/>
              </w:rPr>
            </w:pPr>
            <w:del w:id="70" w:author="Amy Drahota" w:date="2014-10-14T23:36:00Z">
              <w:r w:rsidDel="006547D9">
                <w:rPr>
                  <w:rFonts w:ascii="Arial" w:hAnsi="Arial"/>
                  <w:sz w:val="22"/>
                  <w:szCs w:val="22"/>
                </w:rPr>
                <w:delText xml:space="preserve">Clinical Value </w:delText>
              </w:r>
              <w:r w:rsidRPr="001C1084" w:rsidDel="006547D9">
                <w:rPr>
                  <w:rFonts w:ascii="Arial" w:hAnsi="Arial"/>
                  <w:sz w:val="22"/>
                  <w:szCs w:val="22"/>
                </w:rPr>
                <w:delText>and Utility</w:delText>
              </w:r>
            </w:del>
          </w:p>
        </w:tc>
        <w:tc>
          <w:tcPr>
            <w:tcW w:w="2484" w:type="dxa"/>
            <w:gridSpan w:val="2"/>
            <w:tcBorders>
              <w:top w:val="single" w:sz="8" w:space="0" w:color="auto"/>
              <w:left w:val="single" w:sz="8" w:space="0" w:color="auto"/>
              <w:right w:val="single" w:sz="8" w:space="0" w:color="auto"/>
            </w:tcBorders>
            <w:vAlign w:val="center"/>
          </w:tcPr>
          <w:p w14:paraId="74AC1A25" w14:textId="77170EB5" w:rsidR="006423AE" w:rsidRPr="001C1084" w:rsidDel="006547D9" w:rsidRDefault="006423AE" w:rsidP="000E0573">
            <w:pPr>
              <w:jc w:val="center"/>
              <w:rPr>
                <w:del w:id="71" w:author="Amy Drahota" w:date="2014-10-14T23:36:00Z"/>
                <w:rFonts w:ascii="Arial" w:hAnsi="Arial"/>
                <w:b/>
                <w:sz w:val="22"/>
                <w:szCs w:val="22"/>
              </w:rPr>
            </w:pPr>
            <w:del w:id="72" w:author="Amy Drahota" w:date="2014-10-14T23:36:00Z">
              <w:r w:rsidRPr="001C1084" w:rsidDel="006547D9">
                <w:rPr>
                  <w:rFonts w:ascii="Arial" w:hAnsi="Arial"/>
                  <w:b/>
                  <w:sz w:val="22"/>
                  <w:szCs w:val="22"/>
                </w:rPr>
                <w:delText>Worksheet 2c</w:delText>
              </w:r>
            </w:del>
          </w:p>
          <w:p w14:paraId="097402AB" w14:textId="2D634C62" w:rsidR="006423AE" w:rsidRPr="001C1084" w:rsidDel="006547D9" w:rsidRDefault="006423AE" w:rsidP="000E0573">
            <w:pPr>
              <w:jc w:val="center"/>
              <w:rPr>
                <w:del w:id="73" w:author="Amy Drahota" w:date="2014-10-14T23:36:00Z"/>
                <w:rFonts w:ascii="Arial" w:hAnsi="Arial"/>
                <w:sz w:val="22"/>
                <w:szCs w:val="22"/>
              </w:rPr>
            </w:pPr>
            <w:del w:id="74" w:author="Amy Drahota" w:date="2014-10-14T23:36:00Z">
              <w:r w:rsidRPr="001C1084" w:rsidDel="006547D9">
                <w:rPr>
                  <w:rFonts w:ascii="Arial" w:hAnsi="Arial"/>
                  <w:sz w:val="22"/>
                  <w:szCs w:val="22"/>
                </w:rPr>
                <w:delText>Training Requirements</w:delText>
              </w:r>
            </w:del>
          </w:p>
        </w:tc>
        <w:tc>
          <w:tcPr>
            <w:tcW w:w="2484" w:type="dxa"/>
            <w:gridSpan w:val="2"/>
            <w:tcBorders>
              <w:top w:val="single" w:sz="8" w:space="0" w:color="auto"/>
              <w:left w:val="single" w:sz="8" w:space="0" w:color="auto"/>
              <w:right w:val="single" w:sz="8" w:space="0" w:color="auto"/>
            </w:tcBorders>
            <w:vAlign w:val="center"/>
          </w:tcPr>
          <w:p w14:paraId="42970C19" w14:textId="2D96139C" w:rsidR="006423AE" w:rsidRPr="001C1084" w:rsidDel="006547D9" w:rsidRDefault="006423AE" w:rsidP="000E0573">
            <w:pPr>
              <w:jc w:val="center"/>
              <w:rPr>
                <w:del w:id="75" w:author="Amy Drahota" w:date="2014-10-14T23:36:00Z"/>
                <w:rFonts w:ascii="Arial" w:hAnsi="Arial"/>
                <w:b/>
                <w:sz w:val="22"/>
                <w:szCs w:val="22"/>
              </w:rPr>
            </w:pPr>
            <w:del w:id="76" w:author="Amy Drahota" w:date="2014-10-14T23:36:00Z">
              <w:r w:rsidRPr="001C1084" w:rsidDel="006547D9">
                <w:rPr>
                  <w:rFonts w:ascii="Arial" w:hAnsi="Arial"/>
                  <w:b/>
                  <w:sz w:val="22"/>
                  <w:szCs w:val="22"/>
                </w:rPr>
                <w:delText>Worksheet 2d</w:delText>
              </w:r>
            </w:del>
          </w:p>
          <w:p w14:paraId="37B7FAD7" w14:textId="16C529AF" w:rsidR="006423AE" w:rsidRPr="001C1084" w:rsidDel="006547D9" w:rsidRDefault="006423AE" w:rsidP="000E0573">
            <w:pPr>
              <w:jc w:val="center"/>
              <w:rPr>
                <w:del w:id="77" w:author="Amy Drahota" w:date="2014-10-14T23:36:00Z"/>
                <w:rFonts w:ascii="Arial" w:hAnsi="Arial"/>
                <w:sz w:val="22"/>
                <w:szCs w:val="22"/>
              </w:rPr>
            </w:pPr>
            <w:del w:id="78" w:author="Amy Drahota" w:date="2014-10-14T23:36:00Z">
              <w:r w:rsidRPr="001C1084" w:rsidDel="006547D9">
                <w:rPr>
                  <w:rFonts w:ascii="Arial" w:hAnsi="Arial"/>
                  <w:sz w:val="22"/>
                  <w:szCs w:val="22"/>
                </w:rPr>
                <w:delText>Benefit-Cost Calculator</w:delText>
              </w:r>
            </w:del>
          </w:p>
        </w:tc>
        <w:tc>
          <w:tcPr>
            <w:tcW w:w="2484" w:type="dxa"/>
            <w:gridSpan w:val="2"/>
            <w:tcBorders>
              <w:top w:val="single" w:sz="8" w:space="0" w:color="auto"/>
              <w:left w:val="single" w:sz="8" w:space="0" w:color="auto"/>
              <w:bottom w:val="single" w:sz="4" w:space="0" w:color="auto"/>
              <w:right w:val="single" w:sz="8" w:space="0" w:color="auto"/>
            </w:tcBorders>
            <w:vAlign w:val="center"/>
          </w:tcPr>
          <w:p w14:paraId="281EE931" w14:textId="4A66E0DF" w:rsidR="006423AE" w:rsidRPr="001C1084" w:rsidDel="006547D9" w:rsidRDefault="006423AE" w:rsidP="000E0573">
            <w:pPr>
              <w:jc w:val="center"/>
              <w:rPr>
                <w:del w:id="79" w:author="Amy Drahota" w:date="2014-10-14T23:36:00Z"/>
                <w:rFonts w:ascii="Arial" w:hAnsi="Arial"/>
                <w:b/>
                <w:sz w:val="22"/>
                <w:szCs w:val="22"/>
              </w:rPr>
            </w:pPr>
            <w:del w:id="80" w:author="Amy Drahota" w:date="2014-10-14T23:36:00Z">
              <w:r w:rsidDel="006547D9">
                <w:rPr>
                  <w:rFonts w:ascii="Arial" w:hAnsi="Arial"/>
                  <w:b/>
                  <w:sz w:val="22"/>
                  <w:szCs w:val="22"/>
                </w:rPr>
                <w:delText>Worksheet 2e</w:delText>
              </w:r>
            </w:del>
          </w:p>
          <w:p w14:paraId="44E4C388" w14:textId="583CC53A" w:rsidR="006423AE" w:rsidRPr="001C1084" w:rsidDel="006547D9" w:rsidRDefault="006423AE" w:rsidP="000E0573">
            <w:pPr>
              <w:jc w:val="center"/>
              <w:rPr>
                <w:del w:id="81" w:author="Amy Drahota" w:date="2014-10-14T23:36:00Z"/>
                <w:rFonts w:ascii="Arial" w:hAnsi="Arial"/>
                <w:sz w:val="22"/>
                <w:szCs w:val="22"/>
              </w:rPr>
            </w:pPr>
            <w:del w:id="82" w:author="Amy Drahota" w:date="2014-10-14T23:36:00Z">
              <w:r w:rsidRPr="001C1084" w:rsidDel="006547D9">
                <w:rPr>
                  <w:rFonts w:ascii="Arial" w:hAnsi="Arial"/>
                  <w:sz w:val="22"/>
                  <w:szCs w:val="22"/>
                </w:rPr>
                <w:delText>Funding Source Checklist</w:delText>
              </w:r>
            </w:del>
          </w:p>
        </w:tc>
      </w:tr>
      <w:tr w:rsidR="006423AE" w:rsidRPr="001B543D" w:rsidDel="006547D9" w14:paraId="6F7EA333" w14:textId="3C875E82" w:rsidTr="000E0573">
        <w:trPr>
          <w:trHeight w:val="759"/>
          <w:del w:id="83" w:author="Amy Drahota" w:date="2014-10-14T23:36:00Z"/>
        </w:trPr>
        <w:tc>
          <w:tcPr>
            <w:tcW w:w="2178" w:type="dxa"/>
            <w:vMerge w:val="restart"/>
            <w:tcBorders>
              <w:right w:val="single" w:sz="8" w:space="0" w:color="auto"/>
            </w:tcBorders>
            <w:vAlign w:val="center"/>
          </w:tcPr>
          <w:p w14:paraId="6030AD85" w14:textId="0766CF71" w:rsidR="006423AE" w:rsidRPr="001C1084" w:rsidDel="006547D9" w:rsidRDefault="006423AE" w:rsidP="000E0573">
            <w:pPr>
              <w:rPr>
                <w:del w:id="84" w:author="Amy Drahota" w:date="2014-10-14T23:36:00Z"/>
                <w:rFonts w:ascii="Arial" w:hAnsi="Arial"/>
                <w:sz w:val="22"/>
                <w:szCs w:val="22"/>
              </w:rPr>
            </w:pPr>
            <w:del w:id="85" w:author="Amy Drahota" w:date="2014-10-14T23:36:00Z">
              <w:r w:rsidRPr="001C1084" w:rsidDel="006547D9">
                <w:rPr>
                  <w:rFonts w:ascii="Arial" w:hAnsi="Arial"/>
                  <w:sz w:val="22"/>
                  <w:szCs w:val="22"/>
                </w:rPr>
                <w:delText xml:space="preserve">Rating </w:delText>
              </w:r>
              <w:r w:rsidDel="006547D9">
                <w:rPr>
                  <w:rFonts w:ascii="Arial" w:hAnsi="Arial"/>
                  <w:sz w:val="22"/>
                  <w:szCs w:val="22"/>
                </w:rPr>
                <w:delText>i</w:delText>
              </w:r>
              <w:r w:rsidRPr="001C1084" w:rsidDel="006547D9">
                <w:rPr>
                  <w:rFonts w:ascii="Arial" w:hAnsi="Arial"/>
                  <w:sz w:val="22"/>
                  <w:szCs w:val="22"/>
                </w:rPr>
                <w:delText>nformation</w:delText>
              </w:r>
            </w:del>
          </w:p>
        </w:tc>
        <w:tc>
          <w:tcPr>
            <w:tcW w:w="1890" w:type="dxa"/>
            <w:tcBorders>
              <w:left w:val="single" w:sz="8" w:space="0" w:color="auto"/>
              <w:right w:val="single" w:sz="8" w:space="0" w:color="auto"/>
            </w:tcBorders>
            <w:vAlign w:val="center"/>
          </w:tcPr>
          <w:p w14:paraId="467DA919" w14:textId="7FEA2B54" w:rsidR="006423AE" w:rsidRPr="00A71803" w:rsidDel="006547D9" w:rsidRDefault="006423AE" w:rsidP="000E0573">
            <w:pPr>
              <w:ind w:right="-108"/>
              <w:rPr>
                <w:del w:id="86" w:author="Amy Drahota" w:date="2014-10-14T23:36:00Z"/>
                <w:rFonts w:ascii="Arial" w:hAnsi="Arial"/>
                <w:sz w:val="20"/>
                <w:szCs w:val="20"/>
              </w:rPr>
            </w:pPr>
            <w:del w:id="87" w:author="Amy Drahota" w:date="2014-10-14T23:36:00Z">
              <w:r w:rsidRPr="00A71803" w:rsidDel="006547D9">
                <w:rPr>
                  <w:rFonts w:ascii="Arial" w:hAnsi="Arial"/>
                  <w:sz w:val="20"/>
                  <w:szCs w:val="20"/>
                </w:rPr>
                <w:delText xml:space="preserve">Fit score: </w:delText>
              </w:r>
            </w:del>
          </w:p>
        </w:tc>
        <w:tc>
          <w:tcPr>
            <w:tcW w:w="594" w:type="dxa"/>
            <w:tcBorders>
              <w:left w:val="single" w:sz="8" w:space="0" w:color="auto"/>
              <w:right w:val="single" w:sz="8" w:space="0" w:color="auto"/>
            </w:tcBorders>
            <w:vAlign w:val="center"/>
          </w:tcPr>
          <w:p w14:paraId="5DCCFF7E" w14:textId="558D25E8" w:rsidR="006423AE" w:rsidRPr="00A71803" w:rsidDel="006547D9" w:rsidRDefault="006423AE" w:rsidP="000E0573">
            <w:pPr>
              <w:rPr>
                <w:del w:id="88" w:author="Amy Drahota" w:date="2014-10-14T23:36:00Z"/>
                <w:rFonts w:ascii="Arial" w:hAnsi="Arial"/>
                <w:sz w:val="20"/>
                <w:szCs w:val="20"/>
              </w:rPr>
            </w:pPr>
          </w:p>
        </w:tc>
        <w:tc>
          <w:tcPr>
            <w:tcW w:w="1836" w:type="dxa"/>
            <w:tcBorders>
              <w:left w:val="single" w:sz="8" w:space="0" w:color="auto"/>
              <w:right w:val="single" w:sz="8" w:space="0" w:color="auto"/>
            </w:tcBorders>
            <w:vAlign w:val="center"/>
          </w:tcPr>
          <w:p w14:paraId="1C7275B1" w14:textId="0A9B4B6B" w:rsidR="006423AE" w:rsidRPr="00A71803" w:rsidDel="006547D9" w:rsidRDefault="006423AE" w:rsidP="000E0573">
            <w:pPr>
              <w:rPr>
                <w:del w:id="89" w:author="Amy Drahota" w:date="2014-10-14T23:36:00Z"/>
                <w:rFonts w:ascii="Arial" w:hAnsi="Arial"/>
                <w:sz w:val="20"/>
                <w:szCs w:val="20"/>
              </w:rPr>
            </w:pPr>
            <w:del w:id="90" w:author="Amy Drahota" w:date="2014-10-14T23:36:00Z">
              <w:r w:rsidRPr="00A71803" w:rsidDel="006547D9">
                <w:rPr>
                  <w:rFonts w:ascii="Arial" w:hAnsi="Arial"/>
                  <w:sz w:val="20"/>
                  <w:szCs w:val="20"/>
                </w:rPr>
                <w:delText>Value score:</w:delText>
              </w:r>
            </w:del>
          </w:p>
        </w:tc>
        <w:tc>
          <w:tcPr>
            <w:tcW w:w="648" w:type="dxa"/>
            <w:tcBorders>
              <w:left w:val="single" w:sz="8" w:space="0" w:color="auto"/>
              <w:right w:val="single" w:sz="8" w:space="0" w:color="auto"/>
            </w:tcBorders>
            <w:vAlign w:val="center"/>
          </w:tcPr>
          <w:p w14:paraId="6E19D6DF" w14:textId="02A8ED6A" w:rsidR="006423AE" w:rsidRPr="00A71803" w:rsidDel="006547D9" w:rsidRDefault="006423AE" w:rsidP="000E0573">
            <w:pPr>
              <w:rPr>
                <w:del w:id="91" w:author="Amy Drahota" w:date="2014-10-14T23:36:00Z"/>
                <w:rFonts w:ascii="Arial" w:hAnsi="Arial"/>
                <w:sz w:val="20"/>
                <w:szCs w:val="20"/>
              </w:rPr>
            </w:pPr>
          </w:p>
        </w:tc>
        <w:tc>
          <w:tcPr>
            <w:tcW w:w="1782" w:type="dxa"/>
            <w:tcBorders>
              <w:left w:val="single" w:sz="8" w:space="0" w:color="auto"/>
              <w:right w:val="single" w:sz="8" w:space="0" w:color="auto"/>
            </w:tcBorders>
            <w:vAlign w:val="center"/>
          </w:tcPr>
          <w:p w14:paraId="70552577" w14:textId="58C07DA0" w:rsidR="006423AE" w:rsidRPr="00A71803" w:rsidDel="006547D9" w:rsidRDefault="006423AE" w:rsidP="000E0573">
            <w:pPr>
              <w:ind w:right="-18"/>
              <w:rPr>
                <w:del w:id="92" w:author="Amy Drahota" w:date="2014-10-14T23:36:00Z"/>
                <w:rFonts w:ascii="Arial" w:hAnsi="Arial"/>
                <w:sz w:val="20"/>
                <w:szCs w:val="20"/>
              </w:rPr>
            </w:pPr>
            <w:del w:id="93" w:author="Amy Drahota" w:date="2014-10-14T23:36:00Z">
              <w:r w:rsidRPr="00A71803" w:rsidDel="006547D9">
                <w:rPr>
                  <w:rFonts w:ascii="Arial" w:hAnsi="Arial"/>
                  <w:sz w:val="20"/>
                  <w:szCs w:val="20"/>
                </w:rPr>
                <w:delText>Training required</w:delText>
              </w:r>
              <w:r w:rsidDel="006547D9">
                <w:rPr>
                  <w:rFonts w:ascii="Arial" w:hAnsi="Arial"/>
                  <w:sz w:val="20"/>
                  <w:szCs w:val="20"/>
                </w:rPr>
                <w:delText>:</w:delText>
              </w:r>
            </w:del>
          </w:p>
        </w:tc>
        <w:tc>
          <w:tcPr>
            <w:tcW w:w="702" w:type="dxa"/>
            <w:tcBorders>
              <w:left w:val="single" w:sz="8" w:space="0" w:color="auto"/>
              <w:right w:val="single" w:sz="8" w:space="0" w:color="auto"/>
            </w:tcBorders>
            <w:vAlign w:val="center"/>
          </w:tcPr>
          <w:p w14:paraId="0D8B3B32" w14:textId="43397588" w:rsidR="006423AE" w:rsidDel="006547D9" w:rsidRDefault="006423AE" w:rsidP="000E0573">
            <w:pPr>
              <w:ind w:left="-18"/>
              <w:rPr>
                <w:del w:id="94" w:author="Amy Drahota" w:date="2014-10-14T23:36:00Z"/>
                <w:rFonts w:ascii="Arial" w:hAnsi="Arial"/>
                <w:sz w:val="16"/>
                <w:szCs w:val="16"/>
              </w:rPr>
            </w:pPr>
            <w:del w:id="95" w:author="Amy Drahota" w:date="2014-10-14T23:36:00Z">
              <w:r w:rsidRPr="00A71803" w:rsidDel="006547D9">
                <w:rPr>
                  <w:rFonts w:ascii="MS Gothic" w:eastAsia="MS Gothic" w:hAnsi="Arial" w:hint="eastAsia"/>
                  <w:sz w:val="16"/>
                  <w:szCs w:val="16"/>
                </w:rPr>
                <w:delText>☐</w:delText>
              </w:r>
              <w:r w:rsidRPr="00A71803" w:rsidDel="006547D9">
                <w:rPr>
                  <w:rFonts w:ascii="Arial" w:hAnsi="Arial"/>
                  <w:sz w:val="16"/>
                  <w:szCs w:val="16"/>
                </w:rPr>
                <w:delText xml:space="preserve"> Yes</w:delText>
              </w:r>
            </w:del>
          </w:p>
          <w:p w14:paraId="316AB579" w14:textId="7660EEBB" w:rsidR="006423AE" w:rsidRPr="00A71803" w:rsidDel="006547D9" w:rsidRDefault="006423AE" w:rsidP="000E0573">
            <w:pPr>
              <w:ind w:left="-18"/>
              <w:rPr>
                <w:del w:id="96" w:author="Amy Drahota" w:date="2014-10-14T23:36:00Z"/>
                <w:rFonts w:ascii="Arial" w:hAnsi="Arial"/>
                <w:sz w:val="16"/>
                <w:szCs w:val="16"/>
              </w:rPr>
            </w:pPr>
            <w:del w:id="97" w:author="Amy Drahota" w:date="2014-10-14T23:36:00Z">
              <w:r w:rsidRPr="00A71803" w:rsidDel="006547D9">
                <w:rPr>
                  <w:rFonts w:ascii="MS Gothic" w:eastAsia="MS Gothic" w:hAnsi="Arial" w:hint="eastAsia"/>
                  <w:sz w:val="16"/>
                  <w:szCs w:val="16"/>
                </w:rPr>
                <w:delText>☐</w:delText>
              </w:r>
              <w:r w:rsidRPr="00A71803" w:rsidDel="006547D9">
                <w:rPr>
                  <w:rFonts w:ascii="Arial" w:hAnsi="Arial"/>
                  <w:sz w:val="16"/>
                  <w:szCs w:val="16"/>
                </w:rPr>
                <w:delText xml:space="preserve"> </w:delText>
              </w:r>
              <w:r w:rsidDel="006547D9">
                <w:rPr>
                  <w:rFonts w:ascii="Arial" w:hAnsi="Arial"/>
                  <w:sz w:val="16"/>
                  <w:szCs w:val="16"/>
                </w:rPr>
                <w:delText>No</w:delText>
              </w:r>
            </w:del>
          </w:p>
        </w:tc>
        <w:tc>
          <w:tcPr>
            <w:tcW w:w="1728" w:type="dxa"/>
            <w:tcBorders>
              <w:left w:val="single" w:sz="8" w:space="0" w:color="auto"/>
              <w:right w:val="single" w:sz="8" w:space="0" w:color="auto"/>
            </w:tcBorders>
            <w:vAlign w:val="center"/>
          </w:tcPr>
          <w:p w14:paraId="65C0A14C" w14:textId="18BFBED8" w:rsidR="006423AE" w:rsidRPr="001B543D" w:rsidDel="006547D9" w:rsidRDefault="006423AE" w:rsidP="000E0573">
            <w:pPr>
              <w:rPr>
                <w:del w:id="98" w:author="Amy Drahota" w:date="2014-10-14T23:36:00Z"/>
                <w:rFonts w:ascii="Arial" w:hAnsi="Arial"/>
                <w:sz w:val="20"/>
                <w:szCs w:val="20"/>
              </w:rPr>
            </w:pPr>
            <w:del w:id="99" w:author="Amy Drahota" w:date="2014-10-14T23:36:00Z">
              <w:r w:rsidRPr="001B543D" w:rsidDel="006547D9">
                <w:rPr>
                  <w:rFonts w:ascii="Arial" w:hAnsi="Arial"/>
                  <w:sz w:val="20"/>
                  <w:szCs w:val="20"/>
                </w:rPr>
                <w:delText>Benefit</w:delText>
              </w:r>
              <w:r w:rsidDel="006547D9">
                <w:rPr>
                  <w:rFonts w:ascii="Arial" w:hAnsi="Arial"/>
                  <w:sz w:val="20"/>
                  <w:szCs w:val="20"/>
                </w:rPr>
                <w:delText xml:space="preserve"> Score:</w:delText>
              </w:r>
            </w:del>
          </w:p>
        </w:tc>
        <w:tc>
          <w:tcPr>
            <w:tcW w:w="756" w:type="dxa"/>
            <w:tcBorders>
              <w:left w:val="single" w:sz="8" w:space="0" w:color="auto"/>
              <w:right w:val="single" w:sz="8" w:space="0" w:color="auto"/>
            </w:tcBorders>
            <w:vAlign w:val="center"/>
          </w:tcPr>
          <w:p w14:paraId="29F8BF3F" w14:textId="0F092A4E" w:rsidR="006423AE" w:rsidRPr="001C1084" w:rsidDel="006547D9" w:rsidRDefault="006423AE" w:rsidP="000E0573">
            <w:pPr>
              <w:rPr>
                <w:del w:id="100" w:author="Amy Drahota" w:date="2014-10-14T23:36:00Z"/>
                <w:rFonts w:ascii="Arial" w:hAnsi="Arial"/>
                <w:sz w:val="22"/>
                <w:szCs w:val="22"/>
              </w:rPr>
            </w:pPr>
          </w:p>
        </w:tc>
        <w:tc>
          <w:tcPr>
            <w:tcW w:w="1764" w:type="dxa"/>
            <w:vMerge w:val="restart"/>
            <w:tcBorders>
              <w:left w:val="single" w:sz="8" w:space="0" w:color="auto"/>
              <w:right w:val="single" w:sz="8" w:space="0" w:color="auto"/>
            </w:tcBorders>
            <w:vAlign w:val="center"/>
          </w:tcPr>
          <w:p w14:paraId="46CD972C" w14:textId="7B975B17" w:rsidR="006423AE" w:rsidRPr="001B543D" w:rsidDel="006547D9" w:rsidRDefault="006423AE" w:rsidP="000E0573">
            <w:pPr>
              <w:rPr>
                <w:del w:id="101" w:author="Amy Drahota" w:date="2014-10-14T23:36:00Z"/>
                <w:rFonts w:ascii="Arial" w:hAnsi="Arial"/>
                <w:sz w:val="20"/>
                <w:szCs w:val="20"/>
              </w:rPr>
            </w:pPr>
            <w:del w:id="102" w:author="Amy Drahota" w:date="2014-10-14T23:36:00Z">
              <w:r w:rsidDel="006547D9">
                <w:rPr>
                  <w:rFonts w:ascii="Arial" w:hAnsi="Arial"/>
                  <w:sz w:val="20"/>
                  <w:szCs w:val="20"/>
                </w:rPr>
                <w:delText>Are you able to be reimbursed?</w:delText>
              </w:r>
            </w:del>
          </w:p>
        </w:tc>
        <w:tc>
          <w:tcPr>
            <w:tcW w:w="720" w:type="dxa"/>
            <w:vMerge w:val="restart"/>
            <w:tcBorders>
              <w:left w:val="single" w:sz="8" w:space="0" w:color="auto"/>
              <w:right w:val="single" w:sz="8" w:space="0" w:color="auto"/>
            </w:tcBorders>
            <w:vAlign w:val="center"/>
          </w:tcPr>
          <w:p w14:paraId="582D512B" w14:textId="554693D9" w:rsidR="006423AE" w:rsidDel="006547D9" w:rsidRDefault="006423AE" w:rsidP="000E0573">
            <w:pPr>
              <w:rPr>
                <w:del w:id="103" w:author="Amy Drahota" w:date="2014-10-14T23:36:00Z"/>
                <w:rFonts w:ascii="Arial" w:hAnsi="Arial"/>
                <w:sz w:val="16"/>
                <w:szCs w:val="16"/>
              </w:rPr>
            </w:pPr>
            <w:del w:id="104" w:author="Amy Drahota" w:date="2014-10-14T23:36:00Z">
              <w:r w:rsidRPr="00A71803" w:rsidDel="006547D9">
                <w:rPr>
                  <w:rFonts w:ascii="MS Gothic" w:eastAsia="MS Gothic" w:hAnsi="Arial" w:hint="eastAsia"/>
                  <w:sz w:val="16"/>
                  <w:szCs w:val="16"/>
                </w:rPr>
                <w:delText>☐</w:delText>
              </w:r>
              <w:r w:rsidRPr="00A71803" w:rsidDel="006547D9">
                <w:rPr>
                  <w:rFonts w:ascii="Arial" w:hAnsi="Arial"/>
                  <w:sz w:val="16"/>
                  <w:szCs w:val="16"/>
                </w:rPr>
                <w:delText xml:space="preserve"> Yes</w:delText>
              </w:r>
            </w:del>
          </w:p>
          <w:p w14:paraId="5D8FC4D2" w14:textId="613800E6" w:rsidR="006423AE" w:rsidRPr="001B543D" w:rsidDel="006547D9" w:rsidRDefault="006423AE" w:rsidP="000E0573">
            <w:pPr>
              <w:rPr>
                <w:del w:id="105" w:author="Amy Drahota" w:date="2014-10-14T23:36:00Z"/>
                <w:rFonts w:ascii="Arial" w:hAnsi="Arial"/>
                <w:sz w:val="20"/>
                <w:szCs w:val="20"/>
              </w:rPr>
            </w:pPr>
            <w:del w:id="106" w:author="Amy Drahota" w:date="2014-10-14T23:36:00Z">
              <w:r w:rsidRPr="00A71803" w:rsidDel="006547D9">
                <w:rPr>
                  <w:rFonts w:ascii="MS Gothic" w:eastAsia="MS Gothic" w:hAnsi="Arial" w:hint="eastAsia"/>
                  <w:sz w:val="16"/>
                  <w:szCs w:val="16"/>
                </w:rPr>
                <w:delText>☐</w:delText>
              </w:r>
              <w:r w:rsidRPr="00A71803" w:rsidDel="006547D9">
                <w:rPr>
                  <w:rFonts w:ascii="Arial" w:hAnsi="Arial"/>
                  <w:sz w:val="16"/>
                  <w:szCs w:val="16"/>
                </w:rPr>
                <w:delText xml:space="preserve"> </w:delText>
              </w:r>
              <w:r w:rsidDel="006547D9">
                <w:rPr>
                  <w:rFonts w:ascii="Arial" w:hAnsi="Arial"/>
                  <w:sz w:val="16"/>
                  <w:szCs w:val="16"/>
                </w:rPr>
                <w:delText>No</w:delText>
              </w:r>
            </w:del>
          </w:p>
        </w:tc>
      </w:tr>
      <w:tr w:rsidR="006423AE" w:rsidRPr="001C1084" w:rsidDel="006547D9" w14:paraId="1142FC13" w14:textId="34CAA740" w:rsidTr="000E0573">
        <w:trPr>
          <w:trHeight w:val="759"/>
          <w:del w:id="107" w:author="Amy Drahota" w:date="2014-10-14T23:36:00Z"/>
        </w:trPr>
        <w:tc>
          <w:tcPr>
            <w:tcW w:w="2178" w:type="dxa"/>
            <w:vMerge/>
            <w:tcBorders>
              <w:right w:val="single" w:sz="8" w:space="0" w:color="auto"/>
            </w:tcBorders>
            <w:vAlign w:val="center"/>
          </w:tcPr>
          <w:p w14:paraId="6847BF7B" w14:textId="30416ABC" w:rsidR="006423AE" w:rsidRPr="001C1084" w:rsidDel="006547D9" w:rsidRDefault="006423AE" w:rsidP="000E0573">
            <w:pPr>
              <w:rPr>
                <w:del w:id="108" w:author="Amy Drahota" w:date="2014-10-14T23:36:00Z"/>
                <w:rFonts w:ascii="Arial" w:hAnsi="Arial"/>
                <w:sz w:val="22"/>
                <w:szCs w:val="22"/>
              </w:rPr>
            </w:pPr>
          </w:p>
        </w:tc>
        <w:tc>
          <w:tcPr>
            <w:tcW w:w="1890" w:type="dxa"/>
            <w:tcBorders>
              <w:left w:val="single" w:sz="8" w:space="0" w:color="auto"/>
              <w:right w:val="single" w:sz="8" w:space="0" w:color="auto"/>
            </w:tcBorders>
            <w:vAlign w:val="center"/>
          </w:tcPr>
          <w:p w14:paraId="2389B783" w14:textId="4FD28E0E" w:rsidR="006423AE" w:rsidRPr="00A71803" w:rsidDel="006547D9" w:rsidRDefault="006423AE" w:rsidP="000E0573">
            <w:pPr>
              <w:rPr>
                <w:del w:id="109" w:author="Amy Drahota" w:date="2014-10-14T23:36:00Z"/>
                <w:rFonts w:ascii="Arial" w:hAnsi="Arial"/>
                <w:sz w:val="20"/>
                <w:szCs w:val="20"/>
              </w:rPr>
            </w:pPr>
            <w:del w:id="110" w:author="Amy Drahota" w:date="2014-10-14T23:36:00Z">
              <w:r w:rsidRPr="00A71803" w:rsidDel="006547D9">
                <w:rPr>
                  <w:rFonts w:ascii="Arial" w:hAnsi="Arial"/>
                  <w:sz w:val="20"/>
                  <w:szCs w:val="20"/>
                </w:rPr>
                <w:delText>Feasibility score:</w:delText>
              </w:r>
            </w:del>
          </w:p>
        </w:tc>
        <w:tc>
          <w:tcPr>
            <w:tcW w:w="594" w:type="dxa"/>
            <w:tcBorders>
              <w:left w:val="single" w:sz="8" w:space="0" w:color="auto"/>
              <w:right w:val="single" w:sz="8" w:space="0" w:color="auto"/>
            </w:tcBorders>
            <w:vAlign w:val="center"/>
          </w:tcPr>
          <w:p w14:paraId="7551F0A8" w14:textId="5BA09EBA" w:rsidR="006423AE" w:rsidRPr="00A71803" w:rsidDel="006547D9" w:rsidRDefault="006423AE" w:rsidP="000E0573">
            <w:pPr>
              <w:rPr>
                <w:del w:id="111" w:author="Amy Drahota" w:date="2014-10-14T23:36:00Z"/>
                <w:rFonts w:ascii="Arial" w:hAnsi="Arial"/>
                <w:sz w:val="20"/>
                <w:szCs w:val="20"/>
              </w:rPr>
            </w:pPr>
          </w:p>
        </w:tc>
        <w:tc>
          <w:tcPr>
            <w:tcW w:w="1836" w:type="dxa"/>
            <w:tcBorders>
              <w:left w:val="single" w:sz="8" w:space="0" w:color="auto"/>
              <w:right w:val="single" w:sz="8" w:space="0" w:color="auto"/>
            </w:tcBorders>
            <w:vAlign w:val="center"/>
          </w:tcPr>
          <w:p w14:paraId="638A5597" w14:textId="425F3B3C" w:rsidR="006423AE" w:rsidRPr="00A71803" w:rsidDel="006547D9" w:rsidRDefault="006423AE" w:rsidP="000E0573">
            <w:pPr>
              <w:rPr>
                <w:del w:id="112" w:author="Amy Drahota" w:date="2014-10-14T23:36:00Z"/>
                <w:rFonts w:ascii="Arial" w:hAnsi="Arial"/>
                <w:sz w:val="20"/>
                <w:szCs w:val="20"/>
              </w:rPr>
            </w:pPr>
            <w:del w:id="113" w:author="Amy Drahota" w:date="2014-10-14T23:36:00Z">
              <w:r w:rsidRPr="00A71803" w:rsidDel="006547D9">
                <w:rPr>
                  <w:rFonts w:ascii="Arial" w:hAnsi="Arial"/>
                  <w:sz w:val="20"/>
                  <w:szCs w:val="20"/>
                </w:rPr>
                <w:delText>Validity score:</w:delText>
              </w:r>
            </w:del>
          </w:p>
        </w:tc>
        <w:tc>
          <w:tcPr>
            <w:tcW w:w="648" w:type="dxa"/>
            <w:tcBorders>
              <w:left w:val="single" w:sz="8" w:space="0" w:color="auto"/>
              <w:right w:val="single" w:sz="8" w:space="0" w:color="auto"/>
            </w:tcBorders>
            <w:vAlign w:val="center"/>
          </w:tcPr>
          <w:p w14:paraId="4D0265BC" w14:textId="5A7043A3" w:rsidR="006423AE" w:rsidRPr="00A71803" w:rsidDel="006547D9" w:rsidRDefault="006423AE" w:rsidP="000E0573">
            <w:pPr>
              <w:rPr>
                <w:del w:id="114" w:author="Amy Drahota" w:date="2014-10-14T23:36:00Z"/>
                <w:rFonts w:ascii="Arial" w:hAnsi="Arial"/>
                <w:sz w:val="20"/>
                <w:szCs w:val="20"/>
              </w:rPr>
            </w:pPr>
          </w:p>
        </w:tc>
        <w:tc>
          <w:tcPr>
            <w:tcW w:w="1782" w:type="dxa"/>
            <w:tcBorders>
              <w:left w:val="single" w:sz="8" w:space="0" w:color="auto"/>
              <w:right w:val="single" w:sz="8" w:space="0" w:color="auto"/>
            </w:tcBorders>
            <w:vAlign w:val="center"/>
          </w:tcPr>
          <w:p w14:paraId="7005BC01" w14:textId="63BECE3A" w:rsidR="006423AE" w:rsidRPr="00A71803" w:rsidDel="006547D9" w:rsidRDefault="006423AE" w:rsidP="000E0573">
            <w:pPr>
              <w:rPr>
                <w:del w:id="115" w:author="Amy Drahota" w:date="2014-10-14T23:36:00Z"/>
                <w:rFonts w:ascii="Arial" w:hAnsi="Arial"/>
                <w:sz w:val="20"/>
                <w:szCs w:val="20"/>
              </w:rPr>
            </w:pPr>
            <w:del w:id="116" w:author="Amy Drahota" w:date="2014-10-14T23:36:00Z">
              <w:r w:rsidDel="006547D9">
                <w:rPr>
                  <w:rFonts w:ascii="Arial" w:hAnsi="Arial"/>
                  <w:sz w:val="20"/>
                  <w:szCs w:val="20"/>
                </w:rPr>
                <w:delText>If yes, …</w:delText>
              </w:r>
            </w:del>
          </w:p>
        </w:tc>
        <w:tc>
          <w:tcPr>
            <w:tcW w:w="702" w:type="dxa"/>
            <w:tcBorders>
              <w:left w:val="single" w:sz="8" w:space="0" w:color="auto"/>
              <w:right w:val="single" w:sz="8" w:space="0" w:color="auto"/>
            </w:tcBorders>
            <w:vAlign w:val="center"/>
          </w:tcPr>
          <w:p w14:paraId="270A62FB" w14:textId="29FA6CAD" w:rsidR="006423AE" w:rsidRPr="001C1084" w:rsidDel="006547D9" w:rsidRDefault="006423AE" w:rsidP="000E0573">
            <w:pPr>
              <w:rPr>
                <w:del w:id="117" w:author="Amy Drahota" w:date="2014-10-14T23:36:00Z"/>
                <w:rFonts w:ascii="Arial" w:hAnsi="Arial"/>
                <w:sz w:val="22"/>
                <w:szCs w:val="22"/>
              </w:rPr>
            </w:pPr>
          </w:p>
        </w:tc>
        <w:tc>
          <w:tcPr>
            <w:tcW w:w="1728" w:type="dxa"/>
            <w:tcBorders>
              <w:left w:val="single" w:sz="8" w:space="0" w:color="auto"/>
              <w:right w:val="single" w:sz="8" w:space="0" w:color="auto"/>
            </w:tcBorders>
            <w:vAlign w:val="center"/>
          </w:tcPr>
          <w:p w14:paraId="54841152" w14:textId="20FC99A7" w:rsidR="006423AE" w:rsidRPr="001B543D" w:rsidDel="006547D9" w:rsidRDefault="006423AE" w:rsidP="000E0573">
            <w:pPr>
              <w:rPr>
                <w:del w:id="118" w:author="Amy Drahota" w:date="2014-10-14T23:36:00Z"/>
                <w:rFonts w:ascii="Arial" w:hAnsi="Arial"/>
                <w:sz w:val="20"/>
                <w:szCs w:val="20"/>
              </w:rPr>
            </w:pPr>
            <w:del w:id="119" w:author="Amy Drahota" w:date="2014-10-14T23:36:00Z">
              <w:r w:rsidDel="006547D9">
                <w:rPr>
                  <w:rFonts w:ascii="Arial" w:hAnsi="Arial"/>
                  <w:sz w:val="20"/>
                  <w:szCs w:val="20"/>
                </w:rPr>
                <w:delText>Cost Total:</w:delText>
              </w:r>
            </w:del>
          </w:p>
        </w:tc>
        <w:tc>
          <w:tcPr>
            <w:tcW w:w="756" w:type="dxa"/>
            <w:tcBorders>
              <w:left w:val="single" w:sz="8" w:space="0" w:color="auto"/>
              <w:right w:val="single" w:sz="8" w:space="0" w:color="auto"/>
            </w:tcBorders>
            <w:vAlign w:val="center"/>
          </w:tcPr>
          <w:p w14:paraId="69996455" w14:textId="159F57FD" w:rsidR="006423AE" w:rsidRPr="001C1084" w:rsidDel="006547D9" w:rsidRDefault="006423AE" w:rsidP="000E0573">
            <w:pPr>
              <w:rPr>
                <w:del w:id="120" w:author="Amy Drahota" w:date="2014-10-14T23:36:00Z"/>
                <w:rFonts w:ascii="Arial" w:hAnsi="Arial"/>
                <w:sz w:val="22"/>
                <w:szCs w:val="22"/>
              </w:rPr>
            </w:pPr>
          </w:p>
        </w:tc>
        <w:tc>
          <w:tcPr>
            <w:tcW w:w="1764" w:type="dxa"/>
            <w:vMerge/>
            <w:tcBorders>
              <w:left w:val="single" w:sz="8" w:space="0" w:color="auto"/>
              <w:right w:val="single" w:sz="8" w:space="0" w:color="auto"/>
            </w:tcBorders>
            <w:vAlign w:val="center"/>
          </w:tcPr>
          <w:p w14:paraId="3CAB0026" w14:textId="1CFF40DB" w:rsidR="006423AE" w:rsidRPr="001C1084" w:rsidDel="006547D9" w:rsidRDefault="006423AE" w:rsidP="000E0573">
            <w:pPr>
              <w:rPr>
                <w:del w:id="121" w:author="Amy Drahota" w:date="2014-10-14T23:36:00Z"/>
                <w:rFonts w:ascii="Arial" w:hAnsi="Arial"/>
                <w:sz w:val="22"/>
                <w:szCs w:val="22"/>
              </w:rPr>
            </w:pPr>
          </w:p>
        </w:tc>
        <w:tc>
          <w:tcPr>
            <w:tcW w:w="720" w:type="dxa"/>
            <w:vMerge/>
            <w:tcBorders>
              <w:left w:val="single" w:sz="8" w:space="0" w:color="auto"/>
              <w:right w:val="single" w:sz="8" w:space="0" w:color="auto"/>
            </w:tcBorders>
            <w:vAlign w:val="center"/>
          </w:tcPr>
          <w:p w14:paraId="07318188" w14:textId="0767D107" w:rsidR="006423AE" w:rsidRPr="001C1084" w:rsidDel="006547D9" w:rsidRDefault="006423AE" w:rsidP="000E0573">
            <w:pPr>
              <w:rPr>
                <w:del w:id="122" w:author="Amy Drahota" w:date="2014-10-14T23:36:00Z"/>
                <w:rFonts w:ascii="Arial" w:hAnsi="Arial"/>
                <w:sz w:val="22"/>
                <w:szCs w:val="22"/>
              </w:rPr>
            </w:pPr>
          </w:p>
        </w:tc>
      </w:tr>
    </w:tbl>
    <w:p w14:paraId="727C5F1B" w14:textId="5D7F1472" w:rsidR="00F15992" w:rsidDel="006547D9" w:rsidRDefault="00F15992">
      <w:pPr>
        <w:rPr>
          <w:del w:id="123" w:author="Amy Drahota" w:date="2014-10-14T23:36:00Z"/>
        </w:rPr>
      </w:pPr>
    </w:p>
    <w:tbl>
      <w:tblPr>
        <w:tblStyle w:val="TableGrid"/>
        <w:tblW w:w="14598" w:type="dxa"/>
        <w:tblLayout w:type="fixed"/>
        <w:tblLook w:val="04A0" w:firstRow="1" w:lastRow="0" w:firstColumn="1" w:lastColumn="0" w:noHBand="0" w:noVBand="1"/>
      </w:tblPr>
      <w:tblGrid>
        <w:gridCol w:w="2178"/>
        <w:gridCol w:w="828"/>
        <w:gridCol w:w="828"/>
        <w:gridCol w:w="828"/>
        <w:gridCol w:w="828"/>
        <w:gridCol w:w="828"/>
        <w:gridCol w:w="828"/>
        <w:gridCol w:w="828"/>
        <w:gridCol w:w="828"/>
        <w:gridCol w:w="828"/>
        <w:gridCol w:w="828"/>
        <w:gridCol w:w="828"/>
        <w:gridCol w:w="828"/>
        <w:gridCol w:w="828"/>
        <w:gridCol w:w="828"/>
        <w:gridCol w:w="828"/>
      </w:tblGrid>
      <w:tr w:rsidR="006423AE" w:rsidRPr="001C1084" w:rsidDel="006547D9" w14:paraId="04867593" w14:textId="40ECB39D" w:rsidTr="000E0573">
        <w:trPr>
          <w:cantSplit/>
          <w:trHeight w:val="440"/>
          <w:del w:id="124" w:author="Amy Drahota" w:date="2014-10-14T23:36:00Z"/>
        </w:trPr>
        <w:tc>
          <w:tcPr>
            <w:tcW w:w="2178" w:type="dxa"/>
            <w:tcBorders>
              <w:right w:val="single" w:sz="8" w:space="0" w:color="auto"/>
            </w:tcBorders>
            <w:vAlign w:val="center"/>
          </w:tcPr>
          <w:p w14:paraId="51CD2B2F" w14:textId="0E796517" w:rsidR="006423AE" w:rsidRPr="001C1084" w:rsidDel="006547D9" w:rsidRDefault="006423AE" w:rsidP="000E0573">
            <w:pPr>
              <w:rPr>
                <w:del w:id="125" w:author="Amy Drahota" w:date="2014-10-14T23:36:00Z"/>
                <w:rFonts w:ascii="Arial" w:hAnsi="Arial"/>
                <w:sz w:val="22"/>
                <w:szCs w:val="22"/>
              </w:rPr>
            </w:pPr>
            <w:del w:id="126" w:author="Amy Drahota" w:date="2014-10-14T23:36:00Z">
              <w:r w:rsidDel="006547D9">
                <w:rPr>
                  <w:rFonts w:ascii="Arial" w:hAnsi="Arial"/>
                  <w:sz w:val="22"/>
                  <w:szCs w:val="22"/>
                </w:rPr>
                <w:delText>Importance of this factor to the adoption decision</w:delText>
              </w:r>
            </w:del>
          </w:p>
        </w:tc>
        <w:tc>
          <w:tcPr>
            <w:tcW w:w="828" w:type="dxa"/>
            <w:tcBorders>
              <w:left w:val="single" w:sz="8" w:space="0" w:color="auto"/>
              <w:bottom w:val="single" w:sz="4" w:space="0" w:color="auto"/>
            </w:tcBorders>
            <w:vAlign w:val="center"/>
          </w:tcPr>
          <w:p w14:paraId="46FE9273" w14:textId="2BB48EB6" w:rsidR="006423AE" w:rsidRPr="001C1084" w:rsidDel="006547D9" w:rsidRDefault="006423AE" w:rsidP="000E0573">
            <w:pPr>
              <w:jc w:val="center"/>
              <w:rPr>
                <w:del w:id="127" w:author="Amy Drahota" w:date="2014-10-14T23:36:00Z"/>
                <w:rFonts w:ascii="Arial" w:hAnsi="Arial"/>
                <w:sz w:val="18"/>
                <w:szCs w:val="18"/>
              </w:rPr>
            </w:pPr>
            <w:del w:id="128" w:author="Amy Drahota" w:date="2014-10-14T23:36:00Z">
              <w:r w:rsidDel="006547D9">
                <w:rPr>
                  <w:rFonts w:ascii="Arial" w:hAnsi="Arial"/>
                  <w:sz w:val="18"/>
                  <w:szCs w:val="18"/>
                </w:rPr>
                <w:delText>High</w:delText>
              </w:r>
            </w:del>
          </w:p>
        </w:tc>
        <w:tc>
          <w:tcPr>
            <w:tcW w:w="828" w:type="dxa"/>
            <w:tcBorders>
              <w:bottom w:val="single" w:sz="4" w:space="0" w:color="auto"/>
            </w:tcBorders>
            <w:vAlign w:val="center"/>
          </w:tcPr>
          <w:p w14:paraId="2F452097" w14:textId="790A36F0" w:rsidR="006423AE" w:rsidRPr="001C1084" w:rsidDel="006547D9" w:rsidRDefault="006423AE" w:rsidP="000E0573">
            <w:pPr>
              <w:jc w:val="center"/>
              <w:rPr>
                <w:del w:id="129" w:author="Amy Drahota" w:date="2014-10-14T23:36:00Z"/>
                <w:rFonts w:ascii="Arial" w:hAnsi="Arial"/>
                <w:sz w:val="18"/>
                <w:szCs w:val="18"/>
              </w:rPr>
            </w:pPr>
            <w:del w:id="130" w:author="Amy Drahota" w:date="2014-10-14T23:36:00Z">
              <w:r w:rsidRPr="00A71803" w:rsidDel="006547D9">
                <w:rPr>
                  <w:rFonts w:ascii="Arial" w:hAnsi="Arial"/>
                  <w:sz w:val="17"/>
                  <w:szCs w:val="17"/>
                </w:rPr>
                <w:delText>Medium</w:delText>
              </w:r>
            </w:del>
          </w:p>
        </w:tc>
        <w:tc>
          <w:tcPr>
            <w:tcW w:w="828" w:type="dxa"/>
            <w:tcBorders>
              <w:bottom w:val="single" w:sz="4" w:space="0" w:color="auto"/>
              <w:right w:val="single" w:sz="8" w:space="0" w:color="auto"/>
            </w:tcBorders>
            <w:vAlign w:val="center"/>
          </w:tcPr>
          <w:p w14:paraId="0A002065" w14:textId="1B108A7F" w:rsidR="006423AE" w:rsidRPr="001C1084" w:rsidDel="006547D9" w:rsidRDefault="006423AE" w:rsidP="000E0573">
            <w:pPr>
              <w:jc w:val="center"/>
              <w:rPr>
                <w:del w:id="131" w:author="Amy Drahota" w:date="2014-10-14T23:36:00Z"/>
                <w:rFonts w:ascii="Arial" w:hAnsi="Arial"/>
                <w:sz w:val="18"/>
                <w:szCs w:val="18"/>
              </w:rPr>
            </w:pPr>
            <w:del w:id="132" w:author="Amy Drahota" w:date="2014-10-14T23:36:00Z">
              <w:r w:rsidDel="006547D9">
                <w:rPr>
                  <w:rFonts w:ascii="Arial" w:hAnsi="Arial"/>
                  <w:sz w:val="18"/>
                  <w:szCs w:val="18"/>
                </w:rPr>
                <w:delText>Low</w:delText>
              </w:r>
            </w:del>
          </w:p>
        </w:tc>
        <w:tc>
          <w:tcPr>
            <w:tcW w:w="828" w:type="dxa"/>
            <w:tcBorders>
              <w:left w:val="single" w:sz="8" w:space="0" w:color="auto"/>
              <w:bottom w:val="single" w:sz="4" w:space="0" w:color="auto"/>
            </w:tcBorders>
            <w:vAlign w:val="center"/>
          </w:tcPr>
          <w:p w14:paraId="41E76682" w14:textId="16F84576" w:rsidR="006423AE" w:rsidRPr="001C1084" w:rsidDel="006547D9" w:rsidRDefault="006423AE" w:rsidP="000E0573">
            <w:pPr>
              <w:jc w:val="center"/>
              <w:rPr>
                <w:del w:id="133" w:author="Amy Drahota" w:date="2014-10-14T23:36:00Z"/>
                <w:rFonts w:ascii="Arial" w:hAnsi="Arial"/>
                <w:sz w:val="18"/>
                <w:szCs w:val="18"/>
              </w:rPr>
            </w:pPr>
            <w:del w:id="134" w:author="Amy Drahota" w:date="2014-10-14T23:36:00Z">
              <w:r w:rsidDel="006547D9">
                <w:rPr>
                  <w:rFonts w:ascii="Arial" w:hAnsi="Arial"/>
                  <w:sz w:val="18"/>
                  <w:szCs w:val="18"/>
                </w:rPr>
                <w:delText>High</w:delText>
              </w:r>
            </w:del>
          </w:p>
        </w:tc>
        <w:tc>
          <w:tcPr>
            <w:tcW w:w="828" w:type="dxa"/>
            <w:tcBorders>
              <w:bottom w:val="single" w:sz="4" w:space="0" w:color="auto"/>
            </w:tcBorders>
            <w:vAlign w:val="center"/>
          </w:tcPr>
          <w:p w14:paraId="65545C52" w14:textId="472721C9" w:rsidR="006423AE" w:rsidRPr="001C1084" w:rsidDel="006547D9" w:rsidRDefault="006423AE" w:rsidP="000E0573">
            <w:pPr>
              <w:jc w:val="center"/>
              <w:rPr>
                <w:del w:id="135" w:author="Amy Drahota" w:date="2014-10-14T23:36:00Z"/>
                <w:rFonts w:ascii="Arial" w:hAnsi="Arial"/>
                <w:sz w:val="18"/>
                <w:szCs w:val="18"/>
              </w:rPr>
            </w:pPr>
            <w:del w:id="136" w:author="Amy Drahota" w:date="2014-10-14T23:36:00Z">
              <w:r w:rsidRPr="00A71803" w:rsidDel="006547D9">
                <w:rPr>
                  <w:rFonts w:ascii="Arial" w:hAnsi="Arial"/>
                  <w:sz w:val="17"/>
                  <w:szCs w:val="17"/>
                </w:rPr>
                <w:delText>Medium</w:delText>
              </w:r>
            </w:del>
          </w:p>
        </w:tc>
        <w:tc>
          <w:tcPr>
            <w:tcW w:w="828" w:type="dxa"/>
            <w:tcBorders>
              <w:bottom w:val="single" w:sz="4" w:space="0" w:color="auto"/>
              <w:right w:val="single" w:sz="8" w:space="0" w:color="auto"/>
            </w:tcBorders>
            <w:vAlign w:val="center"/>
          </w:tcPr>
          <w:p w14:paraId="7066A07C" w14:textId="3C61D711" w:rsidR="006423AE" w:rsidRPr="001C1084" w:rsidDel="006547D9" w:rsidRDefault="006423AE" w:rsidP="000E0573">
            <w:pPr>
              <w:jc w:val="center"/>
              <w:rPr>
                <w:del w:id="137" w:author="Amy Drahota" w:date="2014-10-14T23:36:00Z"/>
                <w:rFonts w:ascii="Arial" w:hAnsi="Arial"/>
                <w:sz w:val="18"/>
                <w:szCs w:val="18"/>
              </w:rPr>
            </w:pPr>
            <w:del w:id="138" w:author="Amy Drahota" w:date="2014-10-14T23:36:00Z">
              <w:r w:rsidDel="006547D9">
                <w:rPr>
                  <w:rFonts w:ascii="Arial" w:hAnsi="Arial"/>
                  <w:sz w:val="18"/>
                  <w:szCs w:val="18"/>
                </w:rPr>
                <w:delText>Low</w:delText>
              </w:r>
            </w:del>
          </w:p>
        </w:tc>
        <w:tc>
          <w:tcPr>
            <w:tcW w:w="828" w:type="dxa"/>
            <w:tcBorders>
              <w:left w:val="single" w:sz="8" w:space="0" w:color="auto"/>
              <w:bottom w:val="single" w:sz="4" w:space="0" w:color="auto"/>
            </w:tcBorders>
            <w:vAlign w:val="center"/>
          </w:tcPr>
          <w:p w14:paraId="2C27A810" w14:textId="45003784" w:rsidR="006423AE" w:rsidRPr="001C1084" w:rsidDel="006547D9" w:rsidRDefault="006423AE" w:rsidP="000E0573">
            <w:pPr>
              <w:jc w:val="center"/>
              <w:rPr>
                <w:del w:id="139" w:author="Amy Drahota" w:date="2014-10-14T23:36:00Z"/>
                <w:rFonts w:ascii="Arial" w:hAnsi="Arial"/>
                <w:sz w:val="18"/>
                <w:szCs w:val="18"/>
              </w:rPr>
            </w:pPr>
            <w:del w:id="140" w:author="Amy Drahota" w:date="2014-10-14T23:36:00Z">
              <w:r w:rsidDel="006547D9">
                <w:rPr>
                  <w:rFonts w:ascii="Arial" w:hAnsi="Arial"/>
                  <w:sz w:val="18"/>
                  <w:szCs w:val="18"/>
                </w:rPr>
                <w:delText>High</w:delText>
              </w:r>
            </w:del>
          </w:p>
        </w:tc>
        <w:tc>
          <w:tcPr>
            <w:tcW w:w="828" w:type="dxa"/>
            <w:tcBorders>
              <w:bottom w:val="single" w:sz="4" w:space="0" w:color="auto"/>
            </w:tcBorders>
            <w:vAlign w:val="center"/>
          </w:tcPr>
          <w:p w14:paraId="086740C3" w14:textId="2B61988D" w:rsidR="006423AE" w:rsidRPr="00A71803" w:rsidDel="006547D9" w:rsidRDefault="006423AE" w:rsidP="000E0573">
            <w:pPr>
              <w:jc w:val="center"/>
              <w:rPr>
                <w:del w:id="141" w:author="Amy Drahota" w:date="2014-10-14T23:36:00Z"/>
                <w:rFonts w:ascii="Arial" w:hAnsi="Arial"/>
                <w:sz w:val="17"/>
                <w:szCs w:val="17"/>
              </w:rPr>
            </w:pPr>
            <w:del w:id="142" w:author="Amy Drahota" w:date="2014-10-14T23:36:00Z">
              <w:r w:rsidRPr="00A71803" w:rsidDel="006547D9">
                <w:rPr>
                  <w:rFonts w:ascii="Arial" w:hAnsi="Arial"/>
                  <w:sz w:val="17"/>
                  <w:szCs w:val="17"/>
                </w:rPr>
                <w:delText>Medium</w:delText>
              </w:r>
            </w:del>
          </w:p>
        </w:tc>
        <w:tc>
          <w:tcPr>
            <w:tcW w:w="828" w:type="dxa"/>
            <w:tcBorders>
              <w:bottom w:val="single" w:sz="4" w:space="0" w:color="auto"/>
              <w:right w:val="single" w:sz="8" w:space="0" w:color="auto"/>
            </w:tcBorders>
            <w:vAlign w:val="center"/>
          </w:tcPr>
          <w:p w14:paraId="7C2C2F3C" w14:textId="03F53BD8" w:rsidR="006423AE" w:rsidRPr="001C1084" w:rsidDel="006547D9" w:rsidRDefault="006423AE" w:rsidP="000E0573">
            <w:pPr>
              <w:jc w:val="center"/>
              <w:rPr>
                <w:del w:id="143" w:author="Amy Drahota" w:date="2014-10-14T23:36:00Z"/>
                <w:rFonts w:ascii="Arial" w:hAnsi="Arial"/>
                <w:sz w:val="18"/>
                <w:szCs w:val="18"/>
              </w:rPr>
            </w:pPr>
            <w:del w:id="144" w:author="Amy Drahota" w:date="2014-10-14T23:36:00Z">
              <w:r w:rsidDel="006547D9">
                <w:rPr>
                  <w:rFonts w:ascii="Arial" w:hAnsi="Arial"/>
                  <w:sz w:val="18"/>
                  <w:szCs w:val="18"/>
                </w:rPr>
                <w:delText>Low</w:delText>
              </w:r>
            </w:del>
          </w:p>
        </w:tc>
        <w:tc>
          <w:tcPr>
            <w:tcW w:w="828" w:type="dxa"/>
            <w:tcBorders>
              <w:left w:val="single" w:sz="8" w:space="0" w:color="auto"/>
              <w:bottom w:val="single" w:sz="4" w:space="0" w:color="auto"/>
            </w:tcBorders>
            <w:vAlign w:val="center"/>
          </w:tcPr>
          <w:p w14:paraId="461D0C0E" w14:textId="5A559CE2" w:rsidR="006423AE" w:rsidRPr="001C1084" w:rsidDel="006547D9" w:rsidRDefault="006423AE" w:rsidP="000E0573">
            <w:pPr>
              <w:jc w:val="center"/>
              <w:rPr>
                <w:del w:id="145" w:author="Amy Drahota" w:date="2014-10-14T23:36:00Z"/>
                <w:rFonts w:ascii="Arial" w:hAnsi="Arial"/>
                <w:sz w:val="18"/>
                <w:szCs w:val="18"/>
              </w:rPr>
            </w:pPr>
            <w:del w:id="146" w:author="Amy Drahota" w:date="2014-10-14T23:36:00Z">
              <w:r w:rsidDel="006547D9">
                <w:rPr>
                  <w:rFonts w:ascii="Arial" w:hAnsi="Arial"/>
                  <w:sz w:val="18"/>
                  <w:szCs w:val="18"/>
                </w:rPr>
                <w:delText>High</w:delText>
              </w:r>
            </w:del>
          </w:p>
        </w:tc>
        <w:tc>
          <w:tcPr>
            <w:tcW w:w="828" w:type="dxa"/>
            <w:tcBorders>
              <w:bottom w:val="single" w:sz="4" w:space="0" w:color="auto"/>
            </w:tcBorders>
            <w:vAlign w:val="center"/>
          </w:tcPr>
          <w:p w14:paraId="63644748" w14:textId="726E86EC" w:rsidR="006423AE" w:rsidRPr="001C1084" w:rsidDel="006547D9" w:rsidRDefault="006423AE" w:rsidP="000E0573">
            <w:pPr>
              <w:jc w:val="center"/>
              <w:rPr>
                <w:del w:id="147" w:author="Amy Drahota" w:date="2014-10-14T23:36:00Z"/>
                <w:rFonts w:ascii="Arial" w:hAnsi="Arial"/>
                <w:sz w:val="18"/>
                <w:szCs w:val="18"/>
              </w:rPr>
            </w:pPr>
            <w:del w:id="148" w:author="Amy Drahota" w:date="2014-10-14T23:36:00Z">
              <w:r w:rsidRPr="00A71803" w:rsidDel="006547D9">
                <w:rPr>
                  <w:rFonts w:ascii="Arial" w:hAnsi="Arial"/>
                  <w:sz w:val="17"/>
                  <w:szCs w:val="17"/>
                </w:rPr>
                <w:delText>Medium</w:delText>
              </w:r>
            </w:del>
          </w:p>
        </w:tc>
        <w:tc>
          <w:tcPr>
            <w:tcW w:w="828" w:type="dxa"/>
            <w:tcBorders>
              <w:bottom w:val="single" w:sz="4" w:space="0" w:color="auto"/>
              <w:right w:val="single" w:sz="8" w:space="0" w:color="auto"/>
            </w:tcBorders>
            <w:vAlign w:val="center"/>
          </w:tcPr>
          <w:p w14:paraId="190F78F7" w14:textId="153A4874" w:rsidR="006423AE" w:rsidRPr="001C1084" w:rsidDel="006547D9" w:rsidRDefault="006423AE" w:rsidP="000E0573">
            <w:pPr>
              <w:jc w:val="center"/>
              <w:rPr>
                <w:del w:id="149" w:author="Amy Drahota" w:date="2014-10-14T23:36:00Z"/>
                <w:rFonts w:ascii="Arial" w:hAnsi="Arial"/>
                <w:sz w:val="18"/>
                <w:szCs w:val="18"/>
              </w:rPr>
            </w:pPr>
            <w:del w:id="150" w:author="Amy Drahota" w:date="2014-10-14T23:36:00Z">
              <w:r w:rsidDel="006547D9">
                <w:rPr>
                  <w:rFonts w:ascii="Arial" w:hAnsi="Arial"/>
                  <w:sz w:val="18"/>
                  <w:szCs w:val="18"/>
                </w:rPr>
                <w:delText>Low</w:delText>
              </w:r>
            </w:del>
          </w:p>
        </w:tc>
        <w:tc>
          <w:tcPr>
            <w:tcW w:w="828" w:type="dxa"/>
            <w:tcBorders>
              <w:left w:val="single" w:sz="8" w:space="0" w:color="auto"/>
              <w:bottom w:val="single" w:sz="4" w:space="0" w:color="auto"/>
            </w:tcBorders>
            <w:vAlign w:val="center"/>
          </w:tcPr>
          <w:p w14:paraId="01A04D1D" w14:textId="598D205E" w:rsidR="006423AE" w:rsidRPr="001C1084" w:rsidDel="006547D9" w:rsidRDefault="006423AE" w:rsidP="000E0573">
            <w:pPr>
              <w:jc w:val="center"/>
              <w:rPr>
                <w:del w:id="151" w:author="Amy Drahota" w:date="2014-10-14T23:36:00Z"/>
                <w:rFonts w:ascii="Arial" w:hAnsi="Arial"/>
                <w:sz w:val="18"/>
                <w:szCs w:val="18"/>
              </w:rPr>
            </w:pPr>
            <w:del w:id="152" w:author="Amy Drahota" w:date="2014-10-14T23:36:00Z">
              <w:r w:rsidDel="006547D9">
                <w:rPr>
                  <w:rFonts w:ascii="Arial" w:hAnsi="Arial"/>
                  <w:sz w:val="18"/>
                  <w:szCs w:val="18"/>
                </w:rPr>
                <w:delText>High</w:delText>
              </w:r>
            </w:del>
          </w:p>
        </w:tc>
        <w:tc>
          <w:tcPr>
            <w:tcW w:w="828" w:type="dxa"/>
            <w:tcBorders>
              <w:bottom w:val="single" w:sz="4" w:space="0" w:color="auto"/>
            </w:tcBorders>
            <w:vAlign w:val="center"/>
          </w:tcPr>
          <w:p w14:paraId="7DBAF98B" w14:textId="53F4EDCE" w:rsidR="006423AE" w:rsidRPr="001C1084" w:rsidDel="006547D9" w:rsidRDefault="006423AE" w:rsidP="000E0573">
            <w:pPr>
              <w:jc w:val="center"/>
              <w:rPr>
                <w:del w:id="153" w:author="Amy Drahota" w:date="2014-10-14T23:36:00Z"/>
                <w:rFonts w:ascii="Arial" w:hAnsi="Arial"/>
                <w:sz w:val="18"/>
                <w:szCs w:val="18"/>
              </w:rPr>
            </w:pPr>
            <w:del w:id="154" w:author="Amy Drahota" w:date="2014-10-14T23:36:00Z">
              <w:r w:rsidRPr="00A71803" w:rsidDel="006547D9">
                <w:rPr>
                  <w:rFonts w:ascii="Arial" w:hAnsi="Arial"/>
                  <w:sz w:val="17"/>
                  <w:szCs w:val="17"/>
                </w:rPr>
                <w:delText>Medium</w:delText>
              </w:r>
            </w:del>
          </w:p>
        </w:tc>
        <w:tc>
          <w:tcPr>
            <w:tcW w:w="828" w:type="dxa"/>
            <w:tcBorders>
              <w:bottom w:val="single" w:sz="4" w:space="0" w:color="auto"/>
              <w:right w:val="single" w:sz="8" w:space="0" w:color="auto"/>
            </w:tcBorders>
            <w:vAlign w:val="center"/>
          </w:tcPr>
          <w:p w14:paraId="0904498E" w14:textId="0A9994C3" w:rsidR="006423AE" w:rsidRPr="001C1084" w:rsidDel="006547D9" w:rsidRDefault="006423AE" w:rsidP="000E0573">
            <w:pPr>
              <w:jc w:val="center"/>
              <w:rPr>
                <w:del w:id="155" w:author="Amy Drahota" w:date="2014-10-14T23:36:00Z"/>
                <w:rFonts w:ascii="Arial" w:hAnsi="Arial"/>
                <w:sz w:val="18"/>
                <w:szCs w:val="18"/>
              </w:rPr>
            </w:pPr>
            <w:del w:id="156" w:author="Amy Drahota" w:date="2014-10-14T23:36:00Z">
              <w:r w:rsidDel="006547D9">
                <w:rPr>
                  <w:rFonts w:ascii="Arial" w:hAnsi="Arial"/>
                  <w:sz w:val="18"/>
                  <w:szCs w:val="18"/>
                </w:rPr>
                <w:delText>Low</w:delText>
              </w:r>
            </w:del>
          </w:p>
        </w:tc>
      </w:tr>
      <w:tr w:rsidR="006423AE" w:rsidRPr="001C1084" w:rsidDel="006547D9" w14:paraId="31D9431B" w14:textId="54B2EFE5" w:rsidTr="000E0573">
        <w:trPr>
          <w:del w:id="157" w:author="Amy Drahota" w:date="2014-10-14T23:36:00Z"/>
        </w:trPr>
        <w:tc>
          <w:tcPr>
            <w:tcW w:w="2178" w:type="dxa"/>
            <w:tcBorders>
              <w:right w:val="single" w:sz="8" w:space="0" w:color="auto"/>
            </w:tcBorders>
            <w:vAlign w:val="center"/>
          </w:tcPr>
          <w:p w14:paraId="35594997" w14:textId="4AC5DC10" w:rsidR="006423AE" w:rsidRPr="001C1084" w:rsidDel="006547D9" w:rsidRDefault="006423AE" w:rsidP="000E0573">
            <w:pPr>
              <w:rPr>
                <w:del w:id="158" w:author="Amy Drahota" w:date="2014-10-14T23:36:00Z"/>
                <w:rFonts w:ascii="Arial" w:hAnsi="Arial"/>
                <w:sz w:val="22"/>
                <w:szCs w:val="22"/>
              </w:rPr>
            </w:pPr>
            <w:del w:id="159" w:author="Amy Drahota" w:date="2014-10-14T23:36:00Z">
              <w:r w:rsidDel="006547D9">
                <w:rPr>
                  <w:rFonts w:ascii="Arial" w:hAnsi="Arial"/>
                  <w:sz w:val="22"/>
                  <w:szCs w:val="22"/>
                </w:rPr>
                <w:delText>Worksheet a</w:delText>
              </w:r>
              <w:r w:rsidRPr="001C1084" w:rsidDel="006547D9">
                <w:rPr>
                  <w:rFonts w:ascii="Arial" w:hAnsi="Arial"/>
                  <w:sz w:val="22"/>
                  <w:szCs w:val="22"/>
                </w:rPr>
                <w:delText xml:space="preserve">doption decision </w:delText>
              </w:r>
              <w:r w:rsidDel="006547D9">
                <w:rPr>
                  <w:rFonts w:ascii="Arial" w:hAnsi="Arial"/>
                  <w:sz w:val="22"/>
                  <w:szCs w:val="22"/>
                </w:rPr>
                <w:delText>(circle one)</w:delText>
              </w:r>
            </w:del>
          </w:p>
        </w:tc>
        <w:tc>
          <w:tcPr>
            <w:tcW w:w="828" w:type="dxa"/>
            <w:tcBorders>
              <w:left w:val="single" w:sz="8" w:space="0" w:color="auto"/>
              <w:bottom w:val="single" w:sz="8" w:space="0" w:color="auto"/>
            </w:tcBorders>
            <w:vAlign w:val="center"/>
          </w:tcPr>
          <w:p w14:paraId="3D6900BE" w14:textId="1FD816F4" w:rsidR="006423AE" w:rsidRPr="001C1084" w:rsidDel="006547D9" w:rsidRDefault="006423AE" w:rsidP="000E0573">
            <w:pPr>
              <w:jc w:val="center"/>
              <w:rPr>
                <w:del w:id="160" w:author="Amy Drahota" w:date="2014-10-14T23:36:00Z"/>
                <w:rFonts w:ascii="Arial" w:hAnsi="Arial"/>
                <w:sz w:val="18"/>
                <w:szCs w:val="18"/>
              </w:rPr>
            </w:pPr>
            <w:del w:id="161" w:author="Amy Drahota" w:date="2014-10-14T23:36:00Z">
              <w:r w:rsidRPr="001C1084" w:rsidDel="006547D9">
                <w:rPr>
                  <w:rFonts w:ascii="Arial" w:hAnsi="Arial"/>
                  <w:sz w:val="18"/>
                  <w:szCs w:val="18"/>
                </w:rPr>
                <w:delText>Yes</w:delText>
              </w:r>
            </w:del>
          </w:p>
        </w:tc>
        <w:tc>
          <w:tcPr>
            <w:tcW w:w="828" w:type="dxa"/>
            <w:tcBorders>
              <w:bottom w:val="single" w:sz="8" w:space="0" w:color="auto"/>
            </w:tcBorders>
            <w:vAlign w:val="center"/>
          </w:tcPr>
          <w:p w14:paraId="004E5F88" w14:textId="42CA7E78" w:rsidR="006423AE" w:rsidRPr="001C1084" w:rsidDel="006547D9" w:rsidRDefault="006423AE" w:rsidP="000E0573">
            <w:pPr>
              <w:jc w:val="center"/>
              <w:rPr>
                <w:del w:id="162" w:author="Amy Drahota" w:date="2014-10-14T23:36:00Z"/>
                <w:rFonts w:ascii="Arial" w:hAnsi="Arial"/>
                <w:sz w:val="18"/>
                <w:szCs w:val="18"/>
              </w:rPr>
            </w:pPr>
            <w:del w:id="163" w:author="Amy Drahota" w:date="2014-10-14T23:36:00Z">
              <w:r w:rsidRPr="001C1084" w:rsidDel="006547D9">
                <w:rPr>
                  <w:rFonts w:ascii="Arial" w:hAnsi="Arial"/>
                  <w:sz w:val="18"/>
                  <w:szCs w:val="18"/>
                </w:rPr>
                <w:delText>No</w:delText>
              </w:r>
            </w:del>
          </w:p>
        </w:tc>
        <w:tc>
          <w:tcPr>
            <w:tcW w:w="828" w:type="dxa"/>
            <w:tcBorders>
              <w:bottom w:val="single" w:sz="8" w:space="0" w:color="auto"/>
              <w:right w:val="single" w:sz="8" w:space="0" w:color="auto"/>
            </w:tcBorders>
            <w:vAlign w:val="center"/>
          </w:tcPr>
          <w:p w14:paraId="59B3841A" w14:textId="7CFFCB53" w:rsidR="006423AE" w:rsidRPr="001C1084" w:rsidDel="006547D9" w:rsidRDefault="006423AE" w:rsidP="000E0573">
            <w:pPr>
              <w:jc w:val="center"/>
              <w:rPr>
                <w:del w:id="164" w:author="Amy Drahota" w:date="2014-10-14T23:36:00Z"/>
                <w:rFonts w:ascii="Arial" w:hAnsi="Arial"/>
                <w:sz w:val="18"/>
                <w:szCs w:val="18"/>
              </w:rPr>
            </w:pPr>
            <w:del w:id="165" w:author="Amy Drahota" w:date="2014-10-14T23:36:00Z">
              <w:r w:rsidRPr="001C1084" w:rsidDel="006547D9">
                <w:rPr>
                  <w:rFonts w:ascii="Arial" w:hAnsi="Arial"/>
                  <w:sz w:val="18"/>
                  <w:szCs w:val="18"/>
                </w:rPr>
                <w:delText>Unsure</w:delText>
              </w:r>
            </w:del>
          </w:p>
        </w:tc>
        <w:tc>
          <w:tcPr>
            <w:tcW w:w="828" w:type="dxa"/>
            <w:tcBorders>
              <w:left w:val="single" w:sz="8" w:space="0" w:color="auto"/>
              <w:bottom w:val="single" w:sz="8" w:space="0" w:color="auto"/>
            </w:tcBorders>
            <w:vAlign w:val="center"/>
          </w:tcPr>
          <w:p w14:paraId="56DFACEA" w14:textId="2E9631D2" w:rsidR="006423AE" w:rsidRPr="001C1084" w:rsidDel="006547D9" w:rsidRDefault="006423AE" w:rsidP="000E0573">
            <w:pPr>
              <w:jc w:val="center"/>
              <w:rPr>
                <w:del w:id="166" w:author="Amy Drahota" w:date="2014-10-14T23:36:00Z"/>
                <w:rFonts w:ascii="Arial" w:hAnsi="Arial"/>
                <w:sz w:val="18"/>
                <w:szCs w:val="18"/>
              </w:rPr>
            </w:pPr>
            <w:del w:id="167" w:author="Amy Drahota" w:date="2014-10-14T23:36:00Z">
              <w:r w:rsidRPr="001C1084" w:rsidDel="006547D9">
                <w:rPr>
                  <w:rFonts w:ascii="Arial" w:hAnsi="Arial"/>
                  <w:sz w:val="18"/>
                  <w:szCs w:val="18"/>
                </w:rPr>
                <w:delText>Yes</w:delText>
              </w:r>
            </w:del>
          </w:p>
        </w:tc>
        <w:tc>
          <w:tcPr>
            <w:tcW w:w="828" w:type="dxa"/>
            <w:tcBorders>
              <w:bottom w:val="single" w:sz="8" w:space="0" w:color="auto"/>
            </w:tcBorders>
            <w:vAlign w:val="center"/>
          </w:tcPr>
          <w:p w14:paraId="5DF98292" w14:textId="12ECCC9D" w:rsidR="006423AE" w:rsidRPr="001C1084" w:rsidDel="006547D9" w:rsidRDefault="006423AE" w:rsidP="000E0573">
            <w:pPr>
              <w:jc w:val="center"/>
              <w:rPr>
                <w:del w:id="168" w:author="Amy Drahota" w:date="2014-10-14T23:36:00Z"/>
                <w:rFonts w:ascii="Arial" w:hAnsi="Arial"/>
                <w:sz w:val="18"/>
                <w:szCs w:val="18"/>
              </w:rPr>
            </w:pPr>
            <w:del w:id="169" w:author="Amy Drahota" w:date="2014-10-14T23:36:00Z">
              <w:r w:rsidRPr="001C1084" w:rsidDel="006547D9">
                <w:rPr>
                  <w:rFonts w:ascii="Arial" w:hAnsi="Arial"/>
                  <w:sz w:val="18"/>
                  <w:szCs w:val="18"/>
                </w:rPr>
                <w:delText>No</w:delText>
              </w:r>
            </w:del>
          </w:p>
        </w:tc>
        <w:tc>
          <w:tcPr>
            <w:tcW w:w="828" w:type="dxa"/>
            <w:tcBorders>
              <w:bottom w:val="single" w:sz="8" w:space="0" w:color="auto"/>
              <w:right w:val="single" w:sz="8" w:space="0" w:color="auto"/>
            </w:tcBorders>
            <w:vAlign w:val="center"/>
          </w:tcPr>
          <w:p w14:paraId="4812F4A7" w14:textId="3A0635EB" w:rsidR="006423AE" w:rsidRPr="001C1084" w:rsidDel="006547D9" w:rsidRDefault="006423AE" w:rsidP="000E0573">
            <w:pPr>
              <w:jc w:val="center"/>
              <w:rPr>
                <w:del w:id="170" w:author="Amy Drahota" w:date="2014-10-14T23:36:00Z"/>
                <w:rFonts w:ascii="Arial" w:hAnsi="Arial"/>
                <w:sz w:val="18"/>
                <w:szCs w:val="18"/>
              </w:rPr>
            </w:pPr>
            <w:del w:id="171" w:author="Amy Drahota" w:date="2014-10-14T23:36:00Z">
              <w:r w:rsidRPr="001C1084" w:rsidDel="006547D9">
                <w:rPr>
                  <w:rFonts w:ascii="Arial" w:hAnsi="Arial"/>
                  <w:sz w:val="18"/>
                  <w:szCs w:val="18"/>
                </w:rPr>
                <w:delText>Unsure</w:delText>
              </w:r>
            </w:del>
          </w:p>
        </w:tc>
        <w:tc>
          <w:tcPr>
            <w:tcW w:w="828" w:type="dxa"/>
            <w:tcBorders>
              <w:left w:val="single" w:sz="8" w:space="0" w:color="auto"/>
              <w:bottom w:val="single" w:sz="8" w:space="0" w:color="auto"/>
            </w:tcBorders>
            <w:vAlign w:val="center"/>
          </w:tcPr>
          <w:p w14:paraId="1A408DCD" w14:textId="4C3CFCDC" w:rsidR="006423AE" w:rsidRPr="001C1084" w:rsidDel="006547D9" w:rsidRDefault="006423AE" w:rsidP="000E0573">
            <w:pPr>
              <w:jc w:val="center"/>
              <w:rPr>
                <w:del w:id="172" w:author="Amy Drahota" w:date="2014-10-14T23:36:00Z"/>
                <w:rFonts w:ascii="Arial" w:hAnsi="Arial"/>
                <w:sz w:val="18"/>
                <w:szCs w:val="18"/>
              </w:rPr>
            </w:pPr>
            <w:del w:id="173" w:author="Amy Drahota" w:date="2014-10-14T23:36:00Z">
              <w:r w:rsidRPr="001C1084" w:rsidDel="006547D9">
                <w:rPr>
                  <w:rFonts w:ascii="Arial" w:hAnsi="Arial"/>
                  <w:sz w:val="18"/>
                  <w:szCs w:val="18"/>
                </w:rPr>
                <w:delText>Yes</w:delText>
              </w:r>
            </w:del>
          </w:p>
        </w:tc>
        <w:tc>
          <w:tcPr>
            <w:tcW w:w="828" w:type="dxa"/>
            <w:tcBorders>
              <w:bottom w:val="single" w:sz="8" w:space="0" w:color="auto"/>
            </w:tcBorders>
            <w:vAlign w:val="center"/>
          </w:tcPr>
          <w:p w14:paraId="398CB0DD" w14:textId="2D66D7A7" w:rsidR="006423AE" w:rsidRPr="001C1084" w:rsidDel="006547D9" w:rsidRDefault="006423AE" w:rsidP="000E0573">
            <w:pPr>
              <w:jc w:val="center"/>
              <w:rPr>
                <w:del w:id="174" w:author="Amy Drahota" w:date="2014-10-14T23:36:00Z"/>
                <w:rFonts w:ascii="Arial" w:hAnsi="Arial"/>
                <w:sz w:val="18"/>
                <w:szCs w:val="18"/>
              </w:rPr>
            </w:pPr>
            <w:del w:id="175" w:author="Amy Drahota" w:date="2014-10-14T23:36:00Z">
              <w:r w:rsidRPr="001C1084" w:rsidDel="006547D9">
                <w:rPr>
                  <w:rFonts w:ascii="Arial" w:hAnsi="Arial"/>
                  <w:sz w:val="18"/>
                  <w:szCs w:val="18"/>
                </w:rPr>
                <w:delText>No</w:delText>
              </w:r>
            </w:del>
          </w:p>
        </w:tc>
        <w:tc>
          <w:tcPr>
            <w:tcW w:w="828" w:type="dxa"/>
            <w:tcBorders>
              <w:bottom w:val="single" w:sz="8" w:space="0" w:color="auto"/>
              <w:right w:val="single" w:sz="8" w:space="0" w:color="auto"/>
            </w:tcBorders>
            <w:vAlign w:val="center"/>
          </w:tcPr>
          <w:p w14:paraId="6569DB62" w14:textId="0F4F61EC" w:rsidR="006423AE" w:rsidRPr="001C1084" w:rsidDel="006547D9" w:rsidRDefault="006423AE" w:rsidP="000E0573">
            <w:pPr>
              <w:jc w:val="center"/>
              <w:rPr>
                <w:del w:id="176" w:author="Amy Drahota" w:date="2014-10-14T23:36:00Z"/>
                <w:rFonts w:ascii="Arial" w:hAnsi="Arial"/>
                <w:sz w:val="18"/>
                <w:szCs w:val="18"/>
              </w:rPr>
            </w:pPr>
            <w:del w:id="177" w:author="Amy Drahota" w:date="2014-10-14T23:36:00Z">
              <w:r w:rsidRPr="001C1084" w:rsidDel="006547D9">
                <w:rPr>
                  <w:rFonts w:ascii="Arial" w:hAnsi="Arial"/>
                  <w:sz w:val="18"/>
                  <w:szCs w:val="18"/>
                </w:rPr>
                <w:delText>Unsure</w:delText>
              </w:r>
            </w:del>
          </w:p>
        </w:tc>
        <w:tc>
          <w:tcPr>
            <w:tcW w:w="828" w:type="dxa"/>
            <w:tcBorders>
              <w:left w:val="single" w:sz="8" w:space="0" w:color="auto"/>
              <w:bottom w:val="single" w:sz="8" w:space="0" w:color="auto"/>
            </w:tcBorders>
            <w:vAlign w:val="center"/>
          </w:tcPr>
          <w:p w14:paraId="29123B49" w14:textId="20489987" w:rsidR="006423AE" w:rsidRPr="001C1084" w:rsidDel="006547D9" w:rsidRDefault="006423AE" w:rsidP="000E0573">
            <w:pPr>
              <w:jc w:val="center"/>
              <w:rPr>
                <w:del w:id="178" w:author="Amy Drahota" w:date="2014-10-14T23:36:00Z"/>
                <w:rFonts w:ascii="Arial" w:hAnsi="Arial"/>
                <w:sz w:val="18"/>
                <w:szCs w:val="18"/>
              </w:rPr>
            </w:pPr>
            <w:del w:id="179" w:author="Amy Drahota" w:date="2014-10-14T23:36:00Z">
              <w:r w:rsidRPr="001C1084" w:rsidDel="006547D9">
                <w:rPr>
                  <w:rFonts w:ascii="Arial" w:hAnsi="Arial"/>
                  <w:sz w:val="18"/>
                  <w:szCs w:val="18"/>
                </w:rPr>
                <w:delText>Yes</w:delText>
              </w:r>
            </w:del>
          </w:p>
        </w:tc>
        <w:tc>
          <w:tcPr>
            <w:tcW w:w="828" w:type="dxa"/>
            <w:tcBorders>
              <w:bottom w:val="single" w:sz="8" w:space="0" w:color="auto"/>
            </w:tcBorders>
            <w:vAlign w:val="center"/>
          </w:tcPr>
          <w:p w14:paraId="3B791C96" w14:textId="75F82D9A" w:rsidR="006423AE" w:rsidRPr="001C1084" w:rsidDel="006547D9" w:rsidRDefault="006423AE" w:rsidP="000E0573">
            <w:pPr>
              <w:jc w:val="center"/>
              <w:rPr>
                <w:del w:id="180" w:author="Amy Drahota" w:date="2014-10-14T23:36:00Z"/>
                <w:rFonts w:ascii="Arial" w:hAnsi="Arial"/>
                <w:sz w:val="18"/>
                <w:szCs w:val="18"/>
              </w:rPr>
            </w:pPr>
            <w:del w:id="181" w:author="Amy Drahota" w:date="2014-10-14T23:36:00Z">
              <w:r w:rsidRPr="001C1084" w:rsidDel="006547D9">
                <w:rPr>
                  <w:rFonts w:ascii="Arial" w:hAnsi="Arial"/>
                  <w:sz w:val="18"/>
                  <w:szCs w:val="18"/>
                </w:rPr>
                <w:delText>No</w:delText>
              </w:r>
            </w:del>
          </w:p>
        </w:tc>
        <w:tc>
          <w:tcPr>
            <w:tcW w:w="828" w:type="dxa"/>
            <w:tcBorders>
              <w:bottom w:val="single" w:sz="8" w:space="0" w:color="auto"/>
              <w:right w:val="single" w:sz="8" w:space="0" w:color="auto"/>
            </w:tcBorders>
            <w:vAlign w:val="center"/>
          </w:tcPr>
          <w:p w14:paraId="304A81C2" w14:textId="3C00F629" w:rsidR="006423AE" w:rsidRPr="001C1084" w:rsidDel="006547D9" w:rsidRDefault="006423AE" w:rsidP="000E0573">
            <w:pPr>
              <w:jc w:val="center"/>
              <w:rPr>
                <w:del w:id="182" w:author="Amy Drahota" w:date="2014-10-14T23:36:00Z"/>
                <w:rFonts w:ascii="Arial" w:hAnsi="Arial"/>
                <w:sz w:val="18"/>
                <w:szCs w:val="18"/>
              </w:rPr>
            </w:pPr>
            <w:del w:id="183" w:author="Amy Drahota" w:date="2014-10-14T23:36:00Z">
              <w:r w:rsidRPr="001C1084" w:rsidDel="006547D9">
                <w:rPr>
                  <w:rFonts w:ascii="Arial" w:hAnsi="Arial"/>
                  <w:sz w:val="18"/>
                  <w:szCs w:val="18"/>
                </w:rPr>
                <w:delText>Unsure</w:delText>
              </w:r>
            </w:del>
          </w:p>
        </w:tc>
        <w:tc>
          <w:tcPr>
            <w:tcW w:w="828" w:type="dxa"/>
            <w:tcBorders>
              <w:left w:val="single" w:sz="8" w:space="0" w:color="auto"/>
              <w:bottom w:val="single" w:sz="8" w:space="0" w:color="auto"/>
            </w:tcBorders>
            <w:vAlign w:val="center"/>
          </w:tcPr>
          <w:p w14:paraId="3560AC18" w14:textId="1BE96F16" w:rsidR="006423AE" w:rsidRPr="001C1084" w:rsidDel="006547D9" w:rsidRDefault="006423AE" w:rsidP="000E0573">
            <w:pPr>
              <w:jc w:val="center"/>
              <w:rPr>
                <w:del w:id="184" w:author="Amy Drahota" w:date="2014-10-14T23:36:00Z"/>
                <w:rFonts w:ascii="Arial" w:hAnsi="Arial"/>
                <w:sz w:val="18"/>
                <w:szCs w:val="18"/>
              </w:rPr>
            </w:pPr>
            <w:del w:id="185" w:author="Amy Drahota" w:date="2014-10-14T23:36:00Z">
              <w:r w:rsidRPr="001C1084" w:rsidDel="006547D9">
                <w:rPr>
                  <w:rFonts w:ascii="Arial" w:hAnsi="Arial"/>
                  <w:sz w:val="18"/>
                  <w:szCs w:val="18"/>
                </w:rPr>
                <w:delText>Yes</w:delText>
              </w:r>
            </w:del>
          </w:p>
        </w:tc>
        <w:tc>
          <w:tcPr>
            <w:tcW w:w="828" w:type="dxa"/>
            <w:tcBorders>
              <w:bottom w:val="single" w:sz="8" w:space="0" w:color="auto"/>
            </w:tcBorders>
            <w:vAlign w:val="center"/>
          </w:tcPr>
          <w:p w14:paraId="58B6EC89" w14:textId="66B80113" w:rsidR="006423AE" w:rsidRPr="001C1084" w:rsidDel="006547D9" w:rsidRDefault="006423AE" w:rsidP="000E0573">
            <w:pPr>
              <w:jc w:val="center"/>
              <w:rPr>
                <w:del w:id="186" w:author="Amy Drahota" w:date="2014-10-14T23:36:00Z"/>
                <w:rFonts w:ascii="Arial" w:hAnsi="Arial"/>
                <w:sz w:val="18"/>
                <w:szCs w:val="18"/>
              </w:rPr>
            </w:pPr>
            <w:del w:id="187" w:author="Amy Drahota" w:date="2014-10-14T23:36:00Z">
              <w:r w:rsidRPr="001C1084" w:rsidDel="006547D9">
                <w:rPr>
                  <w:rFonts w:ascii="Arial" w:hAnsi="Arial"/>
                  <w:sz w:val="18"/>
                  <w:szCs w:val="18"/>
                </w:rPr>
                <w:delText>No</w:delText>
              </w:r>
            </w:del>
          </w:p>
        </w:tc>
        <w:tc>
          <w:tcPr>
            <w:tcW w:w="828" w:type="dxa"/>
            <w:tcBorders>
              <w:bottom w:val="single" w:sz="8" w:space="0" w:color="auto"/>
              <w:right w:val="single" w:sz="8" w:space="0" w:color="auto"/>
            </w:tcBorders>
            <w:vAlign w:val="center"/>
          </w:tcPr>
          <w:p w14:paraId="7C9D191C" w14:textId="230D6A47" w:rsidR="006423AE" w:rsidRPr="001C1084" w:rsidDel="006547D9" w:rsidRDefault="006423AE" w:rsidP="000E0573">
            <w:pPr>
              <w:jc w:val="center"/>
              <w:rPr>
                <w:del w:id="188" w:author="Amy Drahota" w:date="2014-10-14T23:36:00Z"/>
                <w:rFonts w:ascii="Arial" w:hAnsi="Arial"/>
                <w:sz w:val="18"/>
                <w:szCs w:val="18"/>
              </w:rPr>
            </w:pPr>
            <w:del w:id="189" w:author="Amy Drahota" w:date="2014-10-14T23:36:00Z">
              <w:r w:rsidRPr="001C1084" w:rsidDel="006547D9">
                <w:rPr>
                  <w:rFonts w:ascii="Arial" w:hAnsi="Arial"/>
                  <w:sz w:val="18"/>
                  <w:szCs w:val="18"/>
                </w:rPr>
                <w:delText>Unsure</w:delText>
              </w:r>
              <w:commentRangeEnd w:id="62"/>
              <w:r w:rsidDel="006547D9">
                <w:rPr>
                  <w:rStyle w:val="CommentReference"/>
                </w:rPr>
                <w:commentReference w:id="62"/>
              </w:r>
            </w:del>
          </w:p>
        </w:tc>
      </w:tr>
    </w:tbl>
    <w:p w14:paraId="2F7EA20E" w14:textId="77777777" w:rsidR="00CF2A83" w:rsidRDefault="00CF2A83" w:rsidP="00FD479D">
      <w:pPr>
        <w:ind w:right="8190"/>
        <w:rPr>
          <w:ins w:id="190" w:author="Amy Drahota" w:date="2014-10-14T23:40:00Z"/>
          <w:rFonts w:ascii="Arial" w:hAnsi="Arial" w:cs="Arial"/>
          <w:sz w:val="22"/>
          <w:szCs w:val="22"/>
        </w:rPr>
      </w:pPr>
    </w:p>
    <w:p w14:paraId="1733B8CA" w14:textId="77777777" w:rsidR="00897234" w:rsidRDefault="00897234" w:rsidP="00FD479D">
      <w:pPr>
        <w:ind w:right="8190"/>
        <w:rPr>
          <w:ins w:id="191" w:author="Amy Drahota" w:date="2014-10-14T23:40:00Z"/>
          <w:rFonts w:ascii="Arial" w:hAnsi="Arial" w:cs="Arial"/>
          <w:sz w:val="22"/>
          <w:szCs w:val="22"/>
        </w:rPr>
      </w:pPr>
    </w:p>
    <w:p w14:paraId="3644E2D8" w14:textId="31A30122" w:rsidR="00897234" w:rsidRDefault="00897234" w:rsidP="00FD479D">
      <w:pPr>
        <w:ind w:right="8190"/>
        <w:rPr>
          <w:rFonts w:ascii="Arial" w:hAnsi="Arial" w:cs="Arial"/>
          <w:sz w:val="22"/>
          <w:szCs w:val="22"/>
        </w:rPr>
      </w:pPr>
      <w:ins w:id="192" w:author="Amy Drahota" w:date="2014-10-14T23:40:00Z">
        <w:r>
          <w:rPr>
            <w:rFonts w:ascii="Arial" w:hAnsi="Arial" w:cs="Arial"/>
            <w:sz w:val="22"/>
            <w:szCs w:val="22"/>
          </w:rPr>
          <w:t xml:space="preserve">Final Adoption Decision: </w:t>
        </w:r>
        <w:commentRangeStart w:id="193"/>
        <w:r>
          <w:rPr>
            <w:rFonts w:ascii="Arial" w:hAnsi="Arial" w:cs="Arial"/>
            <w:sz w:val="22"/>
            <w:szCs w:val="22"/>
          </w:rPr>
          <w:t>XX</w:t>
        </w:r>
        <w:commentRangeEnd w:id="193"/>
        <w:r>
          <w:rPr>
            <w:rStyle w:val="CommentReference"/>
          </w:rPr>
          <w:commentReference w:id="193"/>
        </w:r>
      </w:ins>
    </w:p>
    <w:sectPr w:rsidR="00897234"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Drahota" w:date="2014-08-30T08:46:00Z" w:initials="AD">
    <w:p w14:paraId="0D3B5376" w14:textId="77777777" w:rsidR="006547D9" w:rsidRDefault="006547D9"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8" w:author="Amy Drahota" w:date="2014-08-30T08:46:00Z" w:initials="AD">
    <w:p w14:paraId="37FD884B" w14:textId="77777777" w:rsidR="006547D9" w:rsidRDefault="006547D9"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2" w:author="Kelsey Palmer" w:date="2014-10-06T13:16:00Z" w:initials="KP">
    <w:p w14:paraId="107BDAE4" w14:textId="5A7F7585" w:rsidR="006547D9" w:rsidRDefault="006547D9">
      <w:pPr>
        <w:pStyle w:val="CommentText"/>
      </w:pPr>
      <w:r>
        <w:rPr>
          <w:rStyle w:val="CommentReference"/>
        </w:rPr>
        <w:annotationRef/>
      </w:r>
      <w:r>
        <w:t xml:space="preserve">I like how concise this is. All phases' descriptions should be around this length. </w:t>
      </w:r>
    </w:p>
  </w:comment>
  <w:comment w:id="25" w:author="Amy Drahota" w:date="2014-09-02T15:07:00Z" w:initials="AD">
    <w:p w14:paraId="043217F2" w14:textId="6B133649" w:rsidR="006547D9" w:rsidRDefault="006547D9">
      <w:pPr>
        <w:pStyle w:val="CommentText"/>
      </w:pPr>
      <w:r>
        <w:rPr>
          <w:rStyle w:val="CommentReference"/>
        </w:rPr>
        <w:annotationRef/>
      </w:r>
      <w:proofErr w:type="spellStart"/>
      <w:r>
        <w:t>Gk</w:t>
      </w:r>
      <w:proofErr w:type="spellEnd"/>
      <w:r>
        <w:t>: Please link to the document: Phase 2 Step 1 instructions.doc</w:t>
      </w:r>
    </w:p>
  </w:comment>
  <w:comment w:id="26" w:author="Amy Drahota" w:date="2014-09-09T09:09:00Z" w:initials="AD">
    <w:p w14:paraId="2C51798E" w14:textId="1862028F" w:rsidR="006547D9" w:rsidRDefault="006547D9">
      <w:pPr>
        <w:pStyle w:val="CommentText"/>
      </w:pPr>
      <w:r>
        <w:rPr>
          <w:rStyle w:val="CommentReference"/>
        </w:rPr>
        <w:annotationRef/>
      </w:r>
      <w:r>
        <w:t>Please link this statement with the content from “Phase 2 Step 1 Resource 1".</w:t>
      </w:r>
    </w:p>
  </w:comment>
  <w:comment w:id="27" w:author="Amy Drahota" w:date="2014-09-09T09:13:00Z" w:initials="AD">
    <w:p w14:paraId="24CF280D" w14:textId="669E5AA6" w:rsidR="006547D9" w:rsidRDefault="006547D9">
      <w:pPr>
        <w:pStyle w:val="CommentText"/>
      </w:pPr>
      <w:r>
        <w:rPr>
          <w:rStyle w:val="CommentReference"/>
        </w:rPr>
        <w:annotationRef/>
      </w:r>
      <w:r>
        <w:t>Link with content from “Phase 2 Step 2 instructions”.</w:t>
      </w:r>
    </w:p>
  </w:comment>
  <w:comment w:id="28" w:author="Amy Drahota" w:date="2014-09-09T09:21:00Z" w:initials="AD">
    <w:p w14:paraId="4FF93916" w14:textId="5CC966A9" w:rsidR="006547D9" w:rsidRDefault="006547D9">
      <w:pPr>
        <w:pStyle w:val="CommentText"/>
      </w:pPr>
      <w:r>
        <w:rPr>
          <w:rStyle w:val="CommentReference"/>
        </w:rPr>
        <w:annotationRef/>
      </w:r>
      <w:r>
        <w:t>Link with content from “Phase 2 Step 2 Activity 1”</w:t>
      </w:r>
    </w:p>
  </w:comment>
  <w:comment w:id="29" w:author="Amy Drahota" w:date="2014-09-09T09:21:00Z" w:initials="AD">
    <w:p w14:paraId="356226C9" w14:textId="16EB2DD1" w:rsidR="006547D9" w:rsidRDefault="006547D9">
      <w:pPr>
        <w:pStyle w:val="CommentText"/>
      </w:pPr>
      <w:r>
        <w:rPr>
          <w:rStyle w:val="CommentReference"/>
        </w:rPr>
        <w:annotationRef/>
      </w:r>
      <w:r>
        <w:t>Link with content from “Phase 2 Step 2 Activity 2"</w:t>
      </w:r>
    </w:p>
  </w:comment>
  <w:comment w:id="30" w:author="Amy Drahota" w:date="2014-09-09T09:22:00Z" w:initials="AD">
    <w:p w14:paraId="2E262E4C" w14:textId="20A0935E" w:rsidR="006547D9" w:rsidRDefault="006547D9">
      <w:pPr>
        <w:pStyle w:val="CommentText"/>
      </w:pPr>
      <w:r>
        <w:rPr>
          <w:rStyle w:val="CommentReference"/>
        </w:rPr>
        <w:annotationRef/>
      </w:r>
      <w:r>
        <w:t>Please link with content from “Phase 2 Step 2 Activity 3"</w:t>
      </w:r>
    </w:p>
  </w:comment>
  <w:comment w:id="31" w:author="Amy Drahota" w:date="2014-09-09T09:38:00Z" w:initials="AD">
    <w:p w14:paraId="37F74F22" w14:textId="3280940A" w:rsidR="006547D9" w:rsidRDefault="006547D9">
      <w:pPr>
        <w:pStyle w:val="CommentText"/>
      </w:pPr>
      <w:r>
        <w:rPr>
          <w:rStyle w:val="CommentReference"/>
        </w:rPr>
        <w:annotationRef/>
      </w:r>
      <w:r>
        <w:t>Please link with content “Phase 2 Step 2 Activity 4"</w:t>
      </w:r>
    </w:p>
  </w:comment>
  <w:comment w:id="32" w:author="Amy Drahota" w:date="2014-09-09T09:40:00Z" w:initials="AD">
    <w:p w14:paraId="6FB48608" w14:textId="15B789D7" w:rsidR="006547D9" w:rsidRDefault="006547D9">
      <w:pPr>
        <w:pStyle w:val="CommentText"/>
      </w:pPr>
      <w:r>
        <w:rPr>
          <w:rStyle w:val="CommentReference"/>
        </w:rPr>
        <w:annotationRef/>
      </w:r>
      <w:r>
        <w:t>Link with content from “Phase 2 Step 2 Activity 5".</w:t>
      </w:r>
    </w:p>
  </w:comment>
  <w:comment w:id="33" w:author="Amy Drahota" w:date="2014-09-09T09:46:00Z" w:initials="AD">
    <w:p w14:paraId="0CB1FBF7" w14:textId="779493FD" w:rsidR="006547D9" w:rsidRDefault="006547D9">
      <w:pPr>
        <w:pStyle w:val="CommentText"/>
      </w:pPr>
      <w:r>
        <w:rPr>
          <w:rStyle w:val="CommentReference"/>
        </w:rPr>
        <w:annotationRef/>
      </w:r>
      <w:r>
        <w:t>Please link with content from "Phase 3 Step 2 Activity 6".</w:t>
      </w:r>
    </w:p>
  </w:comment>
  <w:comment w:id="35" w:author="Amy Drahota" w:date="2014-09-09T09:54:00Z" w:initials="AD">
    <w:p w14:paraId="6D55F7EE" w14:textId="52DEACAF" w:rsidR="006547D9" w:rsidRDefault="006547D9">
      <w:pPr>
        <w:pStyle w:val="CommentText"/>
      </w:pPr>
      <w:r>
        <w:rPr>
          <w:rStyle w:val="CommentReference"/>
        </w:rPr>
        <w:annotationRef/>
      </w:r>
      <w:r>
        <w:t xml:space="preserve">Link with content from “Phase 2 Step 3 instructions". </w:t>
      </w:r>
    </w:p>
  </w:comment>
  <w:comment w:id="37" w:author="Amy Drahota" w:date="2014-10-14T23:39:00Z" w:initials="AD">
    <w:p w14:paraId="7291CC3B" w14:textId="31097BF3" w:rsidR="001551FA" w:rsidRDefault="001551FA">
      <w:pPr>
        <w:pStyle w:val="CommentText"/>
      </w:pPr>
      <w:ins w:id="39" w:author="Amy Drahota" w:date="2014-10-14T23:39:00Z">
        <w:r>
          <w:rPr>
            <w:rStyle w:val="CommentReference"/>
          </w:rPr>
          <w:annotationRef/>
        </w:r>
      </w:ins>
      <w:r>
        <w:t xml:space="preserve">Link with content from “Phase </w:t>
      </w:r>
      <w:r w:rsidR="00897234">
        <w:t>2 Step 3 Activity 1.doc"</w:t>
      </w:r>
    </w:p>
  </w:comment>
  <w:comment w:id="45" w:author="Amy Drahota" w:date="2014-08-30T13:41:00Z" w:initials="AD">
    <w:p w14:paraId="5E47B5D1" w14:textId="2AD42BDD" w:rsidR="006547D9" w:rsidRDefault="006547D9">
      <w:pPr>
        <w:pStyle w:val="CommentText"/>
      </w:pPr>
      <w:r>
        <w:rPr>
          <w:rStyle w:val="CommentReference"/>
        </w:rPr>
        <w:annotationRef/>
      </w:r>
      <w:r>
        <w:t xml:space="preserve">Let’s have a box/section titled: “Treatments Considering”. The information that will populate this field will be from Phase 2 Step 1 Activity 1. This box/section will need to be expandable because people may be able to choose multiple things. </w:t>
      </w:r>
    </w:p>
  </w:comment>
  <w:comment w:id="52" w:author="Amy Drahota" w:date="2014-09-02T15:10:00Z" w:initials="AD">
    <w:p w14:paraId="6FD6601C" w14:textId="438735F1" w:rsidR="006547D9" w:rsidRPr="0051144B" w:rsidRDefault="006547D9">
      <w:pPr>
        <w:pStyle w:val="CommentText"/>
        <w:rPr>
          <w:rFonts w:ascii="Arial" w:hAnsi="Arial"/>
          <w:sz w:val="22"/>
          <w:szCs w:val="22"/>
        </w:rPr>
      </w:pPr>
      <w:r>
        <w:rPr>
          <w:rStyle w:val="CommentReference"/>
        </w:rPr>
        <w:annotationRef/>
      </w:r>
      <w:r>
        <w:t>Title of section “Activity 1: Treatment Fit”. This box will also contain the words: “Total Fit Score: ____</w:t>
      </w:r>
      <w:proofErr w:type="gramStart"/>
      <w:r>
        <w:t>” .</w:t>
      </w:r>
      <w:proofErr w:type="gramEnd"/>
      <w:r>
        <w:t xml:space="preserve"> The information that will populate this box will come from the interpretation of the score from Phase 2 Step 2 Activity 1 (“High Fit”, “Medium Fit”, or “Low Fit”).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 xml:space="preserve">(circle one): Yes No". </w:t>
      </w:r>
    </w:p>
  </w:comment>
  <w:comment w:id="54" w:author="Amy Drahota" w:date="2014-09-02T14:39:00Z" w:initials="AD">
    <w:p w14:paraId="473FC160" w14:textId="4B57F97F" w:rsidR="006547D9" w:rsidRDefault="006547D9">
      <w:pPr>
        <w:pStyle w:val="CommentText"/>
      </w:pPr>
      <w:r>
        <w:rPr>
          <w:rStyle w:val="CommentReference"/>
        </w:rPr>
        <w:annotationRef/>
      </w:r>
      <w:r>
        <w:t>Title of section: “Activity 2: Treatment Feasibility”. This box will also contain the words: “Total Feasibility Score: ____.”. The information that will populate this box will come form the interpretation of the score from Phase 2 Step 2 Activity 2 (“High Feasibility”, “Medium Feasibility”, or “Low Feasibility”).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55" w:author="Amy Drahota" w:date="2014-09-02T14:39:00Z" w:initials="AD">
    <w:p w14:paraId="40A7A345" w14:textId="50A28E3D" w:rsidR="006547D9" w:rsidRDefault="006547D9">
      <w:pPr>
        <w:pStyle w:val="CommentText"/>
      </w:pPr>
      <w:r>
        <w:rPr>
          <w:rStyle w:val="CommentReference"/>
        </w:rPr>
        <w:annotationRef/>
      </w:r>
      <w:r>
        <w:t xml:space="preserve">Title of section: “Activity 3: Clinical Value and Research Validity”. This box will also contain the words “Total Clinical Value Score: ____”. The information that will populate this particular are of the box will come from the </w:t>
      </w:r>
      <w:proofErr w:type="spellStart"/>
      <w:r>
        <w:t>interpreation</w:t>
      </w:r>
      <w:proofErr w:type="spellEnd"/>
      <w:r>
        <w:t xml:space="preserve"> of the score from the first section of Phase 2 Step 2 Activity 3 ("High Clinical Value", "Medium Clinical Value" or "Low Clinical Value"). This box will also contain the words "Total Research Validity Score: ____". The info that populates this area of the section will come from the interpretation from the second section of Phase 2 Step 2 Activity 3 ("High Research Validity", "Medium Research Validity", or "Low Research Validity").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56" w:author="Amy Drahota" w:date="2014-09-02T14:39:00Z" w:initials="AD">
    <w:p w14:paraId="7AFE0D40" w14:textId="2874F582" w:rsidR="006547D9" w:rsidRDefault="006547D9">
      <w:pPr>
        <w:pStyle w:val="CommentText"/>
      </w:pPr>
      <w:r>
        <w:rPr>
          <w:rStyle w:val="CommentReference"/>
        </w:rPr>
        <w:annotationRef/>
      </w:r>
      <w:r>
        <w:t>Title of section: “Activity 4: Training Requirements”. This box will either be populated with the word “None” (if the "no" box is check marked on the Phase 2 Step 2 Activity 4 document). If the "yes" box is check marked on that document, then listed here will only be the themes that have been endorsed in the Phase 2 Step 2 Activity 4 document: "Staff Involved", "Training Model", "Outside Training", "Duration of Training", "Travel", "Maintenance", "Provider Credentials", and "Additional Requirements".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57" w:author="Amy Drahota" w:date="2014-09-02T14:39:00Z" w:initials="AD">
    <w:p w14:paraId="70CA1482" w14:textId="54907AB0" w:rsidR="006547D9" w:rsidRDefault="006547D9">
      <w:pPr>
        <w:pStyle w:val="CommentText"/>
      </w:pPr>
      <w:r>
        <w:rPr>
          <w:rStyle w:val="CommentReference"/>
        </w:rPr>
        <w:annotationRef/>
      </w:r>
      <w:r>
        <w:t>Title of section: “Activity 5: Funding Source Checklist”. This box will either be populated with the word “Funding Available”, “Pay-out-of-pocket service”, “Try to secure funding", or "Do not proceed with treatment".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53" w:author="Amy Drahota" w:date="2014-08-30T13:42:00Z" w:initials="AD">
    <w:p w14:paraId="1E567E68" w14:textId="2E33ED4D" w:rsidR="006547D9" w:rsidRDefault="006547D9">
      <w:pPr>
        <w:pStyle w:val="CommentText"/>
      </w:pPr>
      <w:r>
        <w:rPr>
          <w:rStyle w:val="CommentReference"/>
        </w:rPr>
        <w:annotationRef/>
      </w:r>
      <w:proofErr w:type="spellStart"/>
      <w:r>
        <w:t>Gk</w:t>
      </w:r>
      <w:proofErr w:type="spellEnd"/>
      <w:r>
        <w:t xml:space="preserve">: I’d like to have 6 boxes here. Each has the title of one of the Step 2 activities (see Phase 2 Progress section above for the specific names). The information that I’d like populated in each box will come from each specific activity. </w:t>
      </w:r>
    </w:p>
  </w:comment>
  <w:comment w:id="58" w:author="Amy Drahota" w:date="2014-09-02T14:39:00Z" w:initials="AD">
    <w:p w14:paraId="68B190E3" w14:textId="468DFA61" w:rsidR="006547D9" w:rsidRDefault="006547D9">
      <w:pPr>
        <w:pStyle w:val="CommentText"/>
      </w:pPr>
      <w:r>
        <w:rPr>
          <w:rStyle w:val="CommentReference"/>
        </w:rPr>
        <w:annotationRef/>
      </w:r>
      <w:r>
        <w:t>Title of section: “Activity 6: Benefit-Cost Estimator”. This box will be populated with both the (1) Benefits Summary information (e.g., tally of how many "Very Important", "Somewhat Important", and "Not Important") AND (2) the information from the "Total Expected Implementation Costs".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62" w:author="Amy Drahota" w:date="2014-09-09T08:49:00Z" w:initials="AD">
    <w:p w14:paraId="76F02711" w14:textId="5F3EBB24" w:rsidR="006547D9" w:rsidRDefault="006547D9">
      <w:pPr>
        <w:pStyle w:val="CommentText"/>
      </w:pPr>
      <w:r>
        <w:rPr>
          <w:rStyle w:val="CommentReference"/>
        </w:rPr>
        <w:annotationRef/>
      </w:r>
      <w:r>
        <w:t xml:space="preserve">At the bottom of each section/box, please have these questions and responses. However, I'm not loving </w:t>
      </w:r>
      <w:proofErr w:type="spellStart"/>
      <w:r>
        <w:t>teh</w:t>
      </w:r>
      <w:proofErr w:type="spellEnd"/>
      <w:r>
        <w:t xml:space="preserve"> table format on the dashboard. Each box/section should be separated from one another. I just don't know how to do that on my computer right now. Thanks </w:t>
      </w:r>
      <w:proofErr w:type="spellStart"/>
      <w:r>
        <w:t>Gk</w:t>
      </w:r>
      <w:proofErr w:type="spellEnd"/>
      <w:r>
        <w:t>!!</w:t>
      </w:r>
    </w:p>
  </w:comment>
  <w:comment w:id="193" w:author="Amy Drahota" w:date="2014-10-14T23:40:00Z" w:initials="AD">
    <w:p w14:paraId="7581FB66" w14:textId="77777777" w:rsidR="00897234" w:rsidRDefault="00897234">
      <w:pPr>
        <w:pStyle w:val="CommentText"/>
      </w:pPr>
      <w:ins w:id="194" w:author="Amy Drahota" w:date="2014-10-14T23:40:00Z">
        <w:r>
          <w:rPr>
            <w:rStyle w:val="CommentReference"/>
          </w:rPr>
          <w:annotationRef/>
        </w:r>
      </w:ins>
      <w:r>
        <w:t>Link with the outcome from Phase 2 Step 3 Activity 1, Final Adoption Decision” choice</w:t>
      </w:r>
    </w:p>
    <w:p w14:paraId="1DD780F7" w14:textId="16967EC7" w:rsidR="00897234" w:rsidRDefault="00897234">
      <w:pPr>
        <w:pStyle w:val="CommentText"/>
      </w:pPr>
      <w:bookmarkStart w:id="195" w:name="_GoBack"/>
      <w:bookmarkEnd w:id="19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3"/>
  </w:num>
  <w:num w:numId="9">
    <w:abstractNumId w:val="11"/>
  </w:num>
  <w:num w:numId="10">
    <w:abstractNumId w:val="1"/>
  </w:num>
  <w:num w:numId="11">
    <w:abstractNumId w:val="6"/>
  </w:num>
  <w:num w:numId="12">
    <w:abstractNumId w:val="3"/>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E0573"/>
    <w:rsid w:val="001551FA"/>
    <w:rsid w:val="00160029"/>
    <w:rsid w:val="001A790C"/>
    <w:rsid w:val="001F7EF9"/>
    <w:rsid w:val="00204B71"/>
    <w:rsid w:val="00207C68"/>
    <w:rsid w:val="00226B8B"/>
    <w:rsid w:val="00244813"/>
    <w:rsid w:val="002A63CA"/>
    <w:rsid w:val="002C0BF9"/>
    <w:rsid w:val="002F0F26"/>
    <w:rsid w:val="00307F21"/>
    <w:rsid w:val="0036382C"/>
    <w:rsid w:val="004854F6"/>
    <w:rsid w:val="004E2E84"/>
    <w:rsid w:val="00503812"/>
    <w:rsid w:val="005D7B58"/>
    <w:rsid w:val="006108C5"/>
    <w:rsid w:val="006423AE"/>
    <w:rsid w:val="006547D9"/>
    <w:rsid w:val="00733414"/>
    <w:rsid w:val="007C2E9A"/>
    <w:rsid w:val="008331B9"/>
    <w:rsid w:val="00897234"/>
    <w:rsid w:val="008D474F"/>
    <w:rsid w:val="009759D9"/>
    <w:rsid w:val="00995046"/>
    <w:rsid w:val="009C47BE"/>
    <w:rsid w:val="009F262D"/>
    <w:rsid w:val="00AE5E4A"/>
    <w:rsid w:val="00B67E84"/>
    <w:rsid w:val="00B9554F"/>
    <w:rsid w:val="00CF11FF"/>
    <w:rsid w:val="00CF2A83"/>
    <w:rsid w:val="00D672C6"/>
    <w:rsid w:val="00DF1D1E"/>
    <w:rsid w:val="00E33E0A"/>
    <w:rsid w:val="00E37615"/>
    <w:rsid w:val="00E54B7B"/>
    <w:rsid w:val="00F15992"/>
    <w:rsid w:val="00FC4A2C"/>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4</cp:revision>
  <dcterms:created xsi:type="dcterms:W3CDTF">2014-10-15T06:40:00Z</dcterms:created>
  <dcterms:modified xsi:type="dcterms:W3CDTF">2014-10-15T06:41:00Z</dcterms:modified>
</cp:coreProperties>
</file>